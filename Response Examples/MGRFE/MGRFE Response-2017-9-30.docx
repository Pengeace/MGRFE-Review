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10" w:rsidRDefault="00F01D10" w:rsidP="00FF0760">
      <w:pPr>
        <w:spacing w:after="0" w:line="360" w:lineRule="auto"/>
        <w:jc w:val="both"/>
        <w:rPr>
          <w:rFonts w:ascii="Times New Roman" w:hAnsi="Times New Roman"/>
          <w:color w:val="222222"/>
          <w:sz w:val="21"/>
          <w:szCs w:val="21"/>
        </w:rPr>
      </w:pPr>
      <w:r>
        <w:rPr>
          <w:rFonts w:ascii="Times New Roman" w:hAnsi="Times New Roman"/>
          <w:color w:val="222222"/>
          <w:sz w:val="21"/>
          <w:szCs w:val="21"/>
        </w:rPr>
        <w:t>Dear Editor,</w:t>
      </w:r>
    </w:p>
    <w:p w:rsidR="00F01D10" w:rsidRPr="00F80F18" w:rsidRDefault="00F01D10" w:rsidP="00F01D10">
      <w:pPr>
        <w:spacing w:after="0" w:line="360" w:lineRule="auto"/>
        <w:jc w:val="both"/>
        <w:rPr>
          <w:rFonts w:ascii="Times New Roman" w:hAnsi="Times New Roman"/>
          <w:color w:val="222222"/>
          <w:sz w:val="21"/>
          <w:szCs w:val="21"/>
        </w:rPr>
      </w:pPr>
    </w:p>
    <w:p w:rsidR="00F01D10" w:rsidRDefault="00F01D10" w:rsidP="00F01D10">
      <w:pPr>
        <w:spacing w:after="0" w:line="360" w:lineRule="auto"/>
        <w:jc w:val="both"/>
        <w:rPr>
          <w:rFonts w:ascii="Times New Roman" w:hAnsi="Times New Roman"/>
          <w:color w:val="222222"/>
          <w:sz w:val="21"/>
          <w:szCs w:val="21"/>
        </w:rPr>
      </w:pPr>
      <w:r>
        <w:rPr>
          <w:rFonts w:ascii="Times New Roman" w:hAnsi="Times New Roman"/>
          <w:color w:val="222222"/>
          <w:sz w:val="21"/>
          <w:szCs w:val="21"/>
        </w:rPr>
        <w:t>Enclosed please find our substantially revised manuscript “MGRFE: multilayer recursive feature</w:t>
      </w:r>
    </w:p>
    <w:p w:rsidR="00F01D10" w:rsidRDefault="00F01D10" w:rsidP="00F01D10">
      <w:pPr>
        <w:spacing w:after="0" w:line="360" w:lineRule="auto"/>
        <w:jc w:val="both"/>
        <w:rPr>
          <w:rFonts w:ascii="Times New Roman" w:hAnsi="Times New Roman"/>
          <w:color w:val="222222"/>
          <w:sz w:val="21"/>
          <w:szCs w:val="21"/>
        </w:rPr>
      </w:pPr>
      <w:r>
        <w:rPr>
          <w:rFonts w:ascii="Times New Roman" w:hAnsi="Times New Roman"/>
          <w:color w:val="222222"/>
          <w:sz w:val="21"/>
          <w:szCs w:val="21"/>
        </w:rPr>
        <w:t>elimination based on embedded genetic</w:t>
      </w:r>
      <w:r>
        <w:rPr>
          <w:rFonts w:ascii="Times New Roman" w:eastAsia="PMingLiU" w:hAnsi="Times New Roman"/>
          <w:color w:val="222222"/>
          <w:sz w:val="21"/>
          <w:szCs w:val="21"/>
        </w:rPr>
        <w:t xml:space="preserve"> </w:t>
      </w:r>
      <w:r>
        <w:rPr>
          <w:rFonts w:ascii="Times New Roman" w:hAnsi="Times New Roman"/>
          <w:color w:val="222222"/>
          <w:sz w:val="21"/>
          <w:szCs w:val="21"/>
        </w:rPr>
        <w:t xml:space="preserve">algorithm for cancer classification”. In this revised manuscript, we have carefully addressed all the concerns by the </w:t>
      </w:r>
      <w:r w:rsidR="009D0393">
        <w:rPr>
          <w:rFonts w:ascii="Times New Roman" w:hAnsi="Times New Roman" w:hint="eastAsia"/>
          <w:color w:val="222222"/>
          <w:sz w:val="21"/>
          <w:szCs w:val="21"/>
          <w:lang w:eastAsia="zh-CN"/>
        </w:rPr>
        <w:t>four</w:t>
      </w:r>
      <w:r>
        <w:rPr>
          <w:rFonts w:ascii="Times New Roman" w:hAnsi="Times New Roman"/>
          <w:color w:val="222222"/>
          <w:sz w:val="21"/>
          <w:szCs w:val="21"/>
        </w:rPr>
        <w:t xml:space="preserve"> reviewers. We greatly appreciate the Referee’s comments on</w:t>
      </w:r>
      <w:r w:rsidR="008F4260">
        <w:rPr>
          <w:rFonts w:ascii="Times New Roman" w:hAnsi="Times New Roman"/>
          <w:color w:val="222222"/>
          <w:sz w:val="21"/>
          <w:szCs w:val="21"/>
        </w:rPr>
        <w:t xml:space="preserve"> </w:t>
      </w:r>
      <w:r w:rsidR="008F4260">
        <w:rPr>
          <w:rFonts w:ascii="Times New Roman" w:hAnsi="Times New Roman" w:hint="eastAsia"/>
          <w:color w:val="222222"/>
          <w:sz w:val="21"/>
          <w:szCs w:val="21"/>
          <w:lang w:eastAsia="zh-CN"/>
        </w:rPr>
        <w:t>our manusc</w:t>
      </w:r>
      <w:r w:rsidR="008F4260">
        <w:rPr>
          <w:rFonts w:ascii="Times New Roman" w:hAnsi="Times New Roman"/>
          <w:color w:val="222222"/>
          <w:sz w:val="21"/>
          <w:szCs w:val="21"/>
          <w:lang w:eastAsia="zh-CN"/>
        </w:rPr>
        <w:t>ript</w:t>
      </w:r>
      <w:r>
        <w:rPr>
          <w:rFonts w:ascii="Times New Roman" w:hAnsi="Times New Roman"/>
          <w:color w:val="222222"/>
          <w:sz w:val="21"/>
          <w:szCs w:val="21"/>
        </w:rPr>
        <w:t>. The following is our point-by-point response to e</w:t>
      </w:r>
      <w:r w:rsidR="009D0393">
        <w:rPr>
          <w:rFonts w:ascii="Times New Roman" w:hAnsi="Times New Roman"/>
          <w:color w:val="222222"/>
          <w:sz w:val="21"/>
          <w:szCs w:val="21"/>
        </w:rPr>
        <w:t xml:space="preserve">ach </w:t>
      </w:r>
      <w:r w:rsidR="00861274">
        <w:rPr>
          <w:rFonts w:ascii="Times New Roman" w:hAnsi="Times New Roman"/>
          <w:color w:val="222222"/>
          <w:sz w:val="21"/>
          <w:szCs w:val="21"/>
        </w:rPr>
        <w:t>comment</w:t>
      </w:r>
      <w:r w:rsidR="009D0393">
        <w:rPr>
          <w:rFonts w:ascii="Times New Roman" w:hAnsi="Times New Roman"/>
          <w:color w:val="222222"/>
          <w:sz w:val="21"/>
          <w:szCs w:val="21"/>
        </w:rPr>
        <w:t xml:space="preserve"> </w:t>
      </w:r>
      <w:r w:rsidR="00861274">
        <w:rPr>
          <w:rFonts w:ascii="Times New Roman" w:hAnsi="Times New Roman"/>
          <w:color w:val="222222"/>
          <w:sz w:val="21"/>
          <w:szCs w:val="21"/>
        </w:rPr>
        <w:t>of</w:t>
      </w:r>
      <w:r w:rsidR="009D0393">
        <w:rPr>
          <w:rFonts w:ascii="Times New Roman" w:hAnsi="Times New Roman"/>
          <w:color w:val="222222"/>
          <w:sz w:val="21"/>
          <w:szCs w:val="21"/>
        </w:rPr>
        <w:t xml:space="preserve"> the </w:t>
      </w:r>
      <w:r w:rsidR="009D0393">
        <w:rPr>
          <w:rFonts w:ascii="Times New Roman" w:hAnsi="Times New Roman" w:hint="eastAsia"/>
          <w:color w:val="222222"/>
          <w:sz w:val="21"/>
          <w:szCs w:val="21"/>
          <w:lang w:eastAsia="zh-CN"/>
        </w:rPr>
        <w:t>four</w:t>
      </w:r>
      <w:r>
        <w:rPr>
          <w:rFonts w:ascii="Times New Roman" w:hAnsi="Times New Roman"/>
          <w:color w:val="222222"/>
          <w:sz w:val="21"/>
          <w:szCs w:val="21"/>
        </w:rPr>
        <w:t xml:space="preserve"> reviewers. </w:t>
      </w:r>
      <w:r w:rsidR="008B2F99">
        <w:rPr>
          <w:rFonts w:ascii="Times New Roman" w:hAnsi="Times New Roman"/>
          <w:color w:val="222222"/>
          <w:sz w:val="21"/>
          <w:szCs w:val="21"/>
        </w:rPr>
        <w:t xml:space="preserve">Furthermore, </w:t>
      </w:r>
      <w:r>
        <w:rPr>
          <w:rFonts w:ascii="Times New Roman" w:hAnsi="Times New Roman"/>
          <w:color w:val="222222"/>
          <w:sz w:val="21"/>
          <w:szCs w:val="21"/>
        </w:rPr>
        <w:t>I would like to take this opportunity to thank you for handling the review of our</w:t>
      </w:r>
      <w:del w:id="0" w:author="Microsoft" w:date="2017-09-30T14:16:00Z">
        <w:r w:rsidDel="0038522B">
          <w:rPr>
            <w:rFonts w:ascii="Times New Roman" w:hAnsi="Times New Roman"/>
            <w:color w:val="222222"/>
            <w:sz w:val="21"/>
            <w:szCs w:val="21"/>
          </w:rPr>
          <w:delText xml:space="preserve"> paper</w:delText>
        </w:r>
      </w:del>
      <w:ins w:id="1" w:author="Microsoft" w:date="2017-09-30T14:16:00Z">
        <w:r w:rsidR="0038522B">
          <w:rPr>
            <w:rFonts w:ascii="Times New Roman" w:hAnsi="Times New Roman" w:hint="eastAsia"/>
            <w:color w:val="222222"/>
            <w:sz w:val="21"/>
            <w:szCs w:val="21"/>
            <w:lang w:eastAsia="zh-CN"/>
          </w:rPr>
          <w:t>manuscript</w:t>
        </w:r>
      </w:ins>
      <w:r>
        <w:rPr>
          <w:rFonts w:ascii="Times New Roman" w:hAnsi="Times New Roman"/>
          <w:color w:val="222222"/>
          <w:sz w:val="21"/>
          <w:szCs w:val="21"/>
        </w:rPr>
        <w:t xml:space="preserve">. </w:t>
      </w:r>
    </w:p>
    <w:p w:rsidR="00F01D10" w:rsidRDefault="00F01D10" w:rsidP="00F01D10">
      <w:pPr>
        <w:spacing w:after="0" w:line="360" w:lineRule="auto"/>
        <w:jc w:val="both"/>
        <w:rPr>
          <w:rFonts w:ascii="Times New Roman" w:eastAsia="Times New Roman" w:hAnsi="Times New Roman"/>
          <w:b/>
          <w:color w:val="222222"/>
          <w:sz w:val="21"/>
          <w:szCs w:val="21"/>
        </w:rPr>
      </w:pPr>
    </w:p>
    <w:p w:rsidR="00F01D10" w:rsidRDefault="00F01D10" w:rsidP="00F01D10">
      <w:pPr>
        <w:spacing w:after="0" w:line="360" w:lineRule="auto"/>
        <w:jc w:val="both"/>
        <w:rPr>
          <w:rFonts w:ascii="Times New Roman" w:eastAsia="Times New Roman" w:hAnsi="Times New Roman"/>
          <w:color w:val="0000FF"/>
          <w:sz w:val="21"/>
          <w:szCs w:val="21"/>
        </w:rPr>
      </w:pPr>
      <w:bookmarkStart w:id="2" w:name="OLE_LINK1"/>
      <w:bookmarkStart w:id="3" w:name="OLE_LINK2"/>
      <w:r>
        <w:rPr>
          <w:rFonts w:ascii="Times New Roman" w:eastAsia="Times New Roman" w:hAnsi="Times New Roman"/>
          <w:i/>
          <w:iCs/>
          <w:color w:val="0000FF"/>
          <w:sz w:val="21"/>
          <w:szCs w:val="21"/>
        </w:rPr>
        <w:t xml:space="preserve">Our responses to the </w:t>
      </w:r>
      <w:bookmarkEnd w:id="2"/>
      <w:bookmarkEnd w:id="3"/>
      <w:r>
        <w:rPr>
          <w:rFonts w:ascii="Times New Roman" w:eastAsia="Times New Roman" w:hAnsi="Times New Roman"/>
          <w:i/>
          <w:iCs/>
          <w:color w:val="0000FF"/>
          <w:sz w:val="21"/>
          <w:szCs w:val="21"/>
        </w:rPr>
        <w:t>review comments are in blue and italic.</w:t>
      </w:r>
    </w:p>
    <w:p w:rsidR="00F01D10" w:rsidRDefault="00F01D10" w:rsidP="00F01D10">
      <w:pPr>
        <w:spacing w:after="0" w:line="360" w:lineRule="auto"/>
        <w:jc w:val="both"/>
        <w:rPr>
          <w:rFonts w:ascii="Times New Roman" w:eastAsiaTheme="minorEastAsia" w:hAnsi="Times New Roman"/>
          <w:sz w:val="21"/>
          <w:szCs w:val="21"/>
          <w:shd w:val="clear" w:color="auto" w:fill="FFFFFF"/>
        </w:rPr>
      </w:pPr>
    </w:p>
    <w:p w:rsidR="00F01D10" w:rsidRDefault="00F01D10" w:rsidP="00F01D10">
      <w:pPr>
        <w:spacing w:after="0" w:line="360" w:lineRule="auto"/>
        <w:jc w:val="both"/>
        <w:rPr>
          <w:rFonts w:ascii="Times New Roman" w:hAnsi="Times New Roman"/>
          <w:color w:val="222222"/>
          <w:sz w:val="21"/>
          <w:szCs w:val="21"/>
        </w:rPr>
      </w:pPr>
      <w:r>
        <w:rPr>
          <w:rFonts w:ascii="Times New Roman" w:hAnsi="Times New Roman"/>
          <w:color w:val="222222"/>
          <w:sz w:val="21"/>
          <w:szCs w:val="21"/>
        </w:rPr>
        <w:t>Sincerely yours,</w:t>
      </w:r>
    </w:p>
    <w:p w:rsidR="00F01D10" w:rsidRDefault="00F01D10" w:rsidP="00F01D10">
      <w:pPr>
        <w:spacing w:after="0" w:line="360" w:lineRule="auto"/>
        <w:jc w:val="both"/>
        <w:rPr>
          <w:rFonts w:ascii="Times New Roman" w:hAnsi="Times New Roman"/>
          <w:color w:val="222222"/>
          <w:sz w:val="21"/>
          <w:szCs w:val="21"/>
        </w:rPr>
      </w:pPr>
      <w:r>
        <w:rPr>
          <w:rFonts w:ascii="Times New Roman" w:hAnsi="Times New Roman"/>
          <w:color w:val="222222"/>
          <w:sz w:val="21"/>
          <w:szCs w:val="21"/>
        </w:rPr>
        <w:t>Ying Li, Ph.D.</w:t>
      </w:r>
    </w:p>
    <w:p w:rsidR="00F01D10" w:rsidRDefault="00F01D10" w:rsidP="00F01D10">
      <w:pPr>
        <w:rPr>
          <w:rFonts w:eastAsia="PMingLiU"/>
        </w:rPr>
      </w:pPr>
    </w:p>
    <w:p w:rsidR="00F01D10" w:rsidRDefault="00F01D10" w:rsidP="00F01D10">
      <w:pPr>
        <w:rPr>
          <w:rFonts w:eastAsia="PMingLiU"/>
        </w:rPr>
      </w:pPr>
      <w:r>
        <w:rPr>
          <w:rFonts w:asciiTheme="minorEastAsia" w:eastAsiaTheme="minorEastAsia" w:hAnsiTheme="minorEastAsia" w:hint="eastAsia"/>
          <w:lang w:eastAsia="zh-CN"/>
        </w:rPr>
        <w:t>-------------------------</w:t>
      </w:r>
      <w:r>
        <w:rPr>
          <w:rFonts w:asciiTheme="minorEastAsia" w:hAnsiTheme="minorEastAsia" w:hint="eastAsia"/>
          <w:lang w:eastAsia="zh-CN"/>
        </w:rPr>
        <w:t>--------------------------------------------------</w:t>
      </w:r>
    </w:p>
    <w:p w:rsidR="00F01D10" w:rsidRDefault="00F01D10" w:rsidP="00DB0296">
      <w:pPr>
        <w:spacing w:after="0" w:line="360" w:lineRule="auto"/>
        <w:jc w:val="center"/>
        <w:rPr>
          <w:rFonts w:ascii="Times New Roman" w:eastAsia="PMingLiU" w:hAnsi="Times New Roman"/>
          <w:color w:val="222222"/>
          <w:sz w:val="21"/>
          <w:szCs w:val="21"/>
        </w:rPr>
      </w:pPr>
      <w:r>
        <w:rPr>
          <w:rFonts w:ascii="Times New Roman" w:eastAsiaTheme="minorEastAsia" w:hAnsi="Times New Roman"/>
          <w:color w:val="222222"/>
          <w:sz w:val="21"/>
          <w:szCs w:val="21"/>
        </w:rPr>
        <w:t>-----------------------</w:t>
      </w:r>
      <w:r>
        <w:rPr>
          <w:rFonts w:ascii="Times New Roman" w:hAnsi="Times New Roman"/>
          <w:color w:val="222222"/>
          <w:sz w:val="21"/>
          <w:szCs w:val="21"/>
        </w:rPr>
        <w:t xml:space="preserve"> REVIEW 1 ---------------------</w:t>
      </w:r>
    </w:p>
    <w:p w:rsidR="00F01D10" w:rsidRDefault="00F01D10" w:rsidP="00DB0296">
      <w:pPr>
        <w:spacing w:after="0" w:line="360" w:lineRule="auto"/>
        <w:jc w:val="center"/>
        <w:rPr>
          <w:rFonts w:ascii="Times New Roman" w:eastAsiaTheme="minorEastAsia" w:hAnsi="Times New Roman"/>
          <w:color w:val="222222"/>
          <w:sz w:val="21"/>
          <w:szCs w:val="21"/>
        </w:rPr>
      </w:pPr>
      <w:r>
        <w:rPr>
          <w:rFonts w:ascii="Times New Roman" w:eastAsiaTheme="minorEastAsia" w:hAnsi="Times New Roman"/>
          <w:color w:val="222222"/>
          <w:sz w:val="21"/>
          <w:szCs w:val="21"/>
        </w:rPr>
        <w:t>-------</w:t>
      </w:r>
      <w:r>
        <w:rPr>
          <w:rFonts w:ascii="Times New Roman" w:hAnsi="Times New Roman"/>
          <w:color w:val="222222"/>
          <w:sz w:val="21"/>
          <w:szCs w:val="21"/>
          <w:lang w:eastAsia="zh-CN"/>
        </w:rPr>
        <w:t>-------</w:t>
      </w:r>
      <w:r>
        <w:rPr>
          <w:rFonts w:ascii="Times New Roman" w:eastAsiaTheme="minorEastAsia" w:hAnsi="Times New Roman"/>
          <w:color w:val="222222"/>
          <w:sz w:val="21"/>
          <w:szCs w:val="21"/>
        </w:rPr>
        <w:t>---- Overall evaluation -------</w:t>
      </w:r>
      <w:r>
        <w:rPr>
          <w:rFonts w:ascii="Times New Roman" w:hAnsi="Times New Roman"/>
          <w:color w:val="222222"/>
          <w:sz w:val="21"/>
          <w:szCs w:val="21"/>
          <w:lang w:eastAsia="zh-CN"/>
        </w:rPr>
        <w:t>------</w:t>
      </w:r>
      <w:r>
        <w:rPr>
          <w:rFonts w:ascii="Times New Roman" w:eastAsiaTheme="minorEastAsia" w:hAnsi="Times New Roman"/>
          <w:color w:val="222222"/>
          <w:sz w:val="21"/>
          <w:szCs w:val="21"/>
        </w:rPr>
        <w:t>----</w:t>
      </w:r>
      <w:r>
        <w:rPr>
          <w:rFonts w:ascii="Times New Roman" w:hAnsi="Times New Roman"/>
          <w:color w:val="222222"/>
          <w:sz w:val="21"/>
          <w:szCs w:val="21"/>
          <w:lang w:eastAsia="zh-CN"/>
        </w:rPr>
        <w:t>-</w:t>
      </w: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 xml:space="preserve">In this manuscript, authors suggest the algorithm related to cancer classification. They appropriately described the design and result of their computation, although the evaluation was not extensive enough. </w:t>
      </w:r>
    </w:p>
    <w:p w:rsidR="00861274" w:rsidRDefault="00861274" w:rsidP="00861274">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w:t>
      </w:r>
      <w:r>
        <w:rPr>
          <w:rFonts w:ascii="Times New Roman" w:hAnsi="Times New Roman"/>
          <w:i/>
          <w:iCs/>
          <w:color w:val="0000FF"/>
          <w:sz w:val="21"/>
          <w:szCs w:val="21"/>
          <w:lang w:eastAsia="zh-CN"/>
        </w:rPr>
        <w:t xml:space="preserve"> Thanks for this comment. To better evaluate our method, we further calculate </w:t>
      </w:r>
      <w:r w:rsidR="00AB4C90">
        <w:rPr>
          <w:rFonts w:ascii="Times New Roman" w:hAnsi="Times New Roman" w:hint="eastAsia"/>
          <w:i/>
          <w:iCs/>
          <w:color w:val="0000FF"/>
          <w:sz w:val="21"/>
          <w:szCs w:val="21"/>
          <w:lang w:eastAsia="zh-CN"/>
        </w:rPr>
        <w:t>t</w:t>
      </w:r>
      <w:r w:rsidR="00AB4C90">
        <w:rPr>
          <w:rFonts w:ascii="Times New Roman" w:hAnsi="Times New Roman"/>
          <w:i/>
          <w:iCs/>
          <w:color w:val="0000FF"/>
          <w:sz w:val="21"/>
          <w:szCs w:val="21"/>
          <w:lang w:eastAsia="zh-CN"/>
        </w:rPr>
        <w:t xml:space="preserve">he </w:t>
      </w:r>
      <w:r w:rsidR="00AB4C90" w:rsidRPr="003D39D3">
        <w:rPr>
          <w:rFonts w:ascii="Times New Roman" w:hAnsi="Times New Roman"/>
          <w:i/>
          <w:iCs/>
          <w:color w:val="0000FF"/>
          <w:sz w:val="21"/>
          <w:szCs w:val="21"/>
          <w:lang w:eastAsia="zh-CN"/>
        </w:rPr>
        <w:t>AUC values on</w:t>
      </w:r>
      <w:r w:rsidR="00AB4C90">
        <w:rPr>
          <w:rFonts w:ascii="Times New Roman" w:hAnsi="Times New Roman"/>
          <w:i/>
          <w:iCs/>
          <w:color w:val="0000FF"/>
          <w:sz w:val="21"/>
          <w:szCs w:val="21"/>
          <w:lang w:eastAsia="zh-CN"/>
        </w:rPr>
        <w:t xml:space="preserve"> </w:t>
      </w:r>
      <w:r w:rsidR="00AB4C90">
        <w:rPr>
          <w:rFonts w:ascii="Times New Roman" w:hAnsi="Times New Roman" w:hint="eastAsia"/>
          <w:i/>
          <w:iCs/>
          <w:color w:val="0000FF"/>
          <w:sz w:val="21"/>
          <w:szCs w:val="21"/>
          <w:lang w:eastAsia="zh-CN"/>
        </w:rPr>
        <w:t>17</w:t>
      </w:r>
      <w:r w:rsidR="00AB4C90" w:rsidRPr="003D39D3">
        <w:rPr>
          <w:rFonts w:ascii="Times New Roman" w:hAnsi="Times New Roman"/>
          <w:i/>
          <w:iCs/>
          <w:color w:val="0000FF"/>
          <w:sz w:val="21"/>
          <w:szCs w:val="21"/>
          <w:lang w:eastAsia="zh-CN"/>
        </w:rPr>
        <w:t xml:space="preserve"> binary datasets</w:t>
      </w:r>
      <w:r w:rsidR="00AB4C90">
        <w:rPr>
          <w:rFonts w:ascii="Times New Roman" w:hAnsi="Times New Roman"/>
          <w:i/>
          <w:iCs/>
          <w:color w:val="0000FF"/>
          <w:sz w:val="21"/>
          <w:szCs w:val="21"/>
          <w:lang w:eastAsia="zh-CN"/>
        </w:rPr>
        <w:t xml:space="preserve"> in Dataset One,</w:t>
      </w:r>
      <w:r w:rsidR="00AB4C90" w:rsidRPr="003D39D3">
        <w:rPr>
          <w:rFonts w:ascii="Times New Roman" w:hAnsi="Times New Roman"/>
          <w:i/>
          <w:iCs/>
          <w:color w:val="0000FF"/>
          <w:sz w:val="21"/>
          <w:szCs w:val="21"/>
          <w:lang w:eastAsia="zh-CN"/>
        </w:rPr>
        <w:t xml:space="preserve"> and micro-averaging and m</w:t>
      </w:r>
      <w:r w:rsidR="00AB4C90">
        <w:rPr>
          <w:rFonts w:ascii="Times New Roman" w:hAnsi="Times New Roman"/>
          <w:i/>
          <w:iCs/>
          <w:color w:val="0000FF"/>
          <w:sz w:val="21"/>
          <w:szCs w:val="21"/>
          <w:lang w:eastAsia="zh-CN"/>
        </w:rPr>
        <w:t xml:space="preserve">acro-averaging </w:t>
      </w:r>
      <w:r w:rsidR="00AB4C90">
        <w:rPr>
          <w:rFonts w:ascii="Times New Roman" w:hAnsi="Times New Roman" w:hint="eastAsia"/>
          <w:i/>
          <w:iCs/>
          <w:color w:val="0000FF"/>
          <w:sz w:val="21"/>
          <w:szCs w:val="21"/>
          <w:lang w:eastAsia="zh-CN"/>
        </w:rPr>
        <w:t>metrics</w:t>
      </w:r>
      <w:r w:rsidR="00AB4C90">
        <w:rPr>
          <w:rFonts w:ascii="Times New Roman" w:hAnsi="Times New Roman"/>
          <w:i/>
          <w:iCs/>
          <w:color w:val="0000FF"/>
          <w:sz w:val="21"/>
          <w:szCs w:val="21"/>
          <w:lang w:eastAsia="zh-CN"/>
        </w:rPr>
        <w:t xml:space="preserve"> on </w:t>
      </w:r>
      <w:r w:rsidR="00AB4C90">
        <w:rPr>
          <w:rFonts w:ascii="Times New Roman" w:hAnsi="Times New Roman" w:hint="eastAsia"/>
          <w:i/>
          <w:iCs/>
          <w:color w:val="0000FF"/>
          <w:sz w:val="21"/>
          <w:szCs w:val="21"/>
          <w:lang w:eastAsia="zh-CN"/>
        </w:rPr>
        <w:t>3</w:t>
      </w:r>
      <w:r w:rsidR="00AB4C90" w:rsidRPr="003D39D3">
        <w:rPr>
          <w:rFonts w:ascii="Times New Roman" w:hAnsi="Times New Roman"/>
          <w:i/>
          <w:iCs/>
          <w:color w:val="0000FF"/>
          <w:sz w:val="21"/>
          <w:szCs w:val="21"/>
          <w:lang w:eastAsia="zh-CN"/>
        </w:rPr>
        <w:t xml:space="preserve"> datasets</w:t>
      </w:r>
      <w:r w:rsidR="00AB4C90">
        <w:rPr>
          <w:rFonts w:ascii="Times New Roman" w:hAnsi="Times New Roman"/>
          <w:i/>
          <w:iCs/>
          <w:color w:val="0000FF"/>
          <w:sz w:val="21"/>
          <w:szCs w:val="21"/>
          <w:lang w:eastAsia="zh-CN"/>
        </w:rPr>
        <w:t xml:space="preserve"> </w:t>
      </w:r>
      <w:r w:rsidR="00AB4C90">
        <w:rPr>
          <w:rFonts w:ascii="Times New Roman" w:hAnsi="Times New Roman" w:hint="eastAsia"/>
          <w:i/>
          <w:iCs/>
          <w:color w:val="0000FF"/>
          <w:sz w:val="21"/>
          <w:szCs w:val="21"/>
          <w:lang w:eastAsia="zh-CN"/>
        </w:rPr>
        <w:t>in</w:t>
      </w:r>
      <w:r w:rsidR="00AB4C90">
        <w:rPr>
          <w:rFonts w:ascii="Times New Roman" w:hAnsi="Times New Roman"/>
          <w:i/>
          <w:iCs/>
          <w:color w:val="0000FF"/>
          <w:sz w:val="21"/>
          <w:szCs w:val="21"/>
          <w:lang w:eastAsia="zh-CN"/>
        </w:rPr>
        <w:t xml:space="preserve"> Dataset Two</w:t>
      </w:r>
      <w:r w:rsidR="00AB4C90" w:rsidRPr="003D39D3">
        <w:rPr>
          <w:rFonts w:ascii="Times New Roman" w:hAnsi="Times New Roman"/>
          <w:i/>
          <w:iCs/>
          <w:color w:val="0000FF"/>
          <w:sz w:val="21"/>
          <w:szCs w:val="21"/>
          <w:lang w:eastAsia="zh-CN"/>
        </w:rPr>
        <w:t xml:space="preserve"> by 5-fold cross validation</w:t>
      </w:r>
      <w:r w:rsidR="00AB4C90">
        <w:rPr>
          <w:rFonts w:ascii="Times New Roman" w:hAnsi="Times New Roman"/>
          <w:i/>
          <w:iCs/>
          <w:color w:val="0000FF"/>
          <w:sz w:val="21"/>
          <w:szCs w:val="21"/>
          <w:lang w:eastAsia="zh-CN"/>
        </w:rPr>
        <w:t>, which are listed in the following Table 1 and 2</w:t>
      </w:r>
      <w:r w:rsidR="002A3CF3">
        <w:rPr>
          <w:rFonts w:ascii="Times New Roman" w:hAnsi="Times New Roman"/>
          <w:i/>
          <w:iCs/>
          <w:color w:val="0000FF"/>
          <w:sz w:val="21"/>
          <w:szCs w:val="21"/>
          <w:lang w:eastAsia="zh-CN"/>
        </w:rPr>
        <w:t>.</w:t>
      </w:r>
    </w:p>
    <w:p w:rsidR="00861274" w:rsidRPr="00861274" w:rsidRDefault="00AB4C90" w:rsidP="00AB4C90">
      <w:pPr>
        <w:spacing w:after="0" w:line="360" w:lineRule="auto"/>
        <w:jc w:val="center"/>
        <w:rPr>
          <w:rFonts w:ascii="Times New Roman" w:eastAsiaTheme="minorEastAsia" w:hAnsi="Times New Roman"/>
          <w:color w:val="222222"/>
          <w:sz w:val="21"/>
          <w:szCs w:val="21"/>
        </w:rPr>
      </w:pPr>
      <w:r>
        <w:rPr>
          <w:noProof/>
          <w:lang w:eastAsia="zh-CN"/>
        </w:rPr>
        <w:drawing>
          <wp:inline distT="0" distB="0" distL="0" distR="0">
            <wp:extent cx="5274310" cy="1235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74310" cy="1235075"/>
                    </a:xfrm>
                    <a:prstGeom prst="rect">
                      <a:avLst/>
                    </a:prstGeom>
                  </pic:spPr>
                </pic:pic>
              </a:graphicData>
            </a:graphic>
          </wp:inline>
        </w:drawing>
      </w:r>
    </w:p>
    <w:p w:rsidR="00AB4C90" w:rsidRDefault="00AB4C90" w:rsidP="00F01D10">
      <w:pPr>
        <w:spacing w:after="0" w:line="360" w:lineRule="auto"/>
        <w:jc w:val="both"/>
        <w:rPr>
          <w:rFonts w:ascii="Times New Roman" w:eastAsiaTheme="minorEastAsia" w:hAnsi="Times New Roman"/>
          <w:color w:val="222222"/>
          <w:sz w:val="21"/>
          <w:szCs w:val="21"/>
        </w:rPr>
      </w:pPr>
      <w:r>
        <w:rPr>
          <w:noProof/>
          <w:lang w:eastAsia="zh-CN"/>
        </w:rPr>
        <w:lastRenderedPageBreak/>
        <w:drawing>
          <wp:inline distT="0" distB="0" distL="0" distR="0">
            <wp:extent cx="5274310" cy="15125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1512570"/>
                    </a:xfrm>
                    <a:prstGeom prst="rect">
                      <a:avLst/>
                    </a:prstGeom>
                  </pic:spPr>
                </pic:pic>
              </a:graphicData>
            </a:graphic>
          </wp:inline>
        </w:drawing>
      </w:r>
    </w:p>
    <w:p w:rsidR="00A83D5A" w:rsidRDefault="00A83D5A" w:rsidP="00F01D10">
      <w:pPr>
        <w:spacing w:after="0" w:line="360" w:lineRule="auto"/>
        <w:jc w:val="both"/>
        <w:rPr>
          <w:rFonts w:ascii="Times New Roman" w:eastAsiaTheme="minorEastAsia" w:hAnsi="Times New Roman"/>
          <w:color w:val="222222"/>
          <w:sz w:val="21"/>
          <w:szCs w:val="21"/>
        </w:rPr>
      </w:pP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Minor comment</w:t>
      </w: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 there is no indication regarding the T-test methodology used for logistic classification and the level of significance regarding to p-value resulting after the T-test.</w:t>
      </w:r>
    </w:p>
    <w:p w:rsidR="00F01D10"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w:t>
      </w:r>
      <w:r>
        <w:rPr>
          <w:rFonts w:ascii="Times New Roman" w:hAnsi="Times New Roman"/>
          <w:i/>
          <w:iCs/>
          <w:color w:val="0000FF"/>
          <w:sz w:val="21"/>
          <w:szCs w:val="21"/>
          <w:lang w:eastAsia="zh-CN"/>
        </w:rPr>
        <w:t xml:space="preserve"> Thanks for this comment.</w:t>
      </w:r>
      <w:r w:rsidR="003C10CD">
        <w:rPr>
          <w:rFonts w:ascii="Times New Roman" w:hAnsi="Times New Roman"/>
          <w:i/>
          <w:iCs/>
          <w:color w:val="0000FF"/>
          <w:sz w:val="21"/>
          <w:szCs w:val="21"/>
          <w:lang w:eastAsia="zh-CN"/>
        </w:rPr>
        <w:t xml:space="preserve"> </w:t>
      </w:r>
      <w:r w:rsidR="003C10CD">
        <w:rPr>
          <w:rFonts w:ascii="Times New Roman" w:hAnsi="Times New Roman" w:hint="eastAsia"/>
          <w:i/>
          <w:iCs/>
          <w:color w:val="0000FF"/>
          <w:sz w:val="21"/>
          <w:szCs w:val="21"/>
          <w:lang w:eastAsia="zh-CN"/>
        </w:rPr>
        <w:t>In</w:t>
      </w:r>
      <w:r w:rsidR="003C10CD">
        <w:rPr>
          <w:rFonts w:ascii="Times New Roman" w:hAnsi="Times New Roman"/>
          <w:i/>
          <w:iCs/>
          <w:color w:val="0000FF"/>
          <w:sz w:val="21"/>
          <w:szCs w:val="21"/>
          <w:lang w:eastAsia="zh-CN"/>
        </w:rPr>
        <w:t xml:space="preserve"> </w:t>
      </w:r>
      <w:r w:rsidR="003C10CD">
        <w:rPr>
          <w:rFonts w:ascii="Times New Roman" w:hAnsi="Times New Roman" w:hint="eastAsia"/>
          <w:i/>
          <w:iCs/>
          <w:color w:val="0000FF"/>
          <w:sz w:val="21"/>
          <w:szCs w:val="21"/>
          <w:lang w:eastAsia="zh-CN"/>
        </w:rPr>
        <w:t xml:space="preserve">our proposed </w:t>
      </w:r>
      <w:r w:rsidR="00861274">
        <w:rPr>
          <w:rFonts w:ascii="Times New Roman" w:hAnsi="Times New Roman"/>
          <w:i/>
          <w:iCs/>
          <w:color w:val="0000FF"/>
          <w:sz w:val="21"/>
          <w:szCs w:val="21"/>
          <w:lang w:eastAsia="zh-CN"/>
        </w:rPr>
        <w:t>method</w:t>
      </w:r>
      <w:r w:rsidR="003C10CD">
        <w:rPr>
          <w:rFonts w:ascii="Times New Roman" w:hAnsi="Times New Roman" w:hint="eastAsia"/>
          <w:i/>
          <w:iCs/>
          <w:color w:val="0000FF"/>
          <w:sz w:val="21"/>
          <w:szCs w:val="21"/>
          <w:lang w:eastAsia="zh-CN"/>
        </w:rPr>
        <w:t>,</w:t>
      </w:r>
      <w:r w:rsidR="001B1A7D">
        <w:rPr>
          <w:rFonts w:ascii="Times New Roman" w:hAnsi="Times New Roman"/>
          <w:i/>
          <w:iCs/>
          <w:color w:val="0000FF"/>
          <w:sz w:val="21"/>
          <w:szCs w:val="21"/>
          <w:lang w:eastAsia="zh-CN"/>
        </w:rPr>
        <w:t xml:space="preserve"> the</w:t>
      </w:r>
      <w:r w:rsidR="003C10CD">
        <w:rPr>
          <w:rFonts w:ascii="Times New Roman" w:hAnsi="Times New Roman" w:hint="eastAsia"/>
          <w:i/>
          <w:iCs/>
          <w:color w:val="0000FF"/>
          <w:sz w:val="21"/>
          <w:szCs w:val="21"/>
          <w:lang w:eastAsia="zh-CN"/>
        </w:rPr>
        <w:t xml:space="preserve"> T-test is used in the search space reduction stage</w:t>
      </w:r>
      <w:r w:rsidR="003C10CD">
        <w:rPr>
          <w:rFonts w:ascii="Times New Roman" w:hAnsi="Times New Roman"/>
          <w:i/>
          <w:iCs/>
          <w:color w:val="0000FF"/>
          <w:sz w:val="21"/>
          <w:szCs w:val="21"/>
          <w:lang w:eastAsia="zh-CN"/>
        </w:rPr>
        <w:t xml:space="preserve"> to cut down the feature dimension.</w:t>
      </w:r>
      <w:r>
        <w:rPr>
          <w:rFonts w:ascii="Times New Roman" w:hAnsi="Times New Roman"/>
          <w:i/>
          <w:iCs/>
          <w:color w:val="0000FF"/>
          <w:sz w:val="21"/>
          <w:szCs w:val="21"/>
          <w:lang w:eastAsia="zh-CN"/>
        </w:rPr>
        <w:t xml:space="preserve"> </w:t>
      </w:r>
      <w:r w:rsidR="003C10CD">
        <w:rPr>
          <w:rFonts w:ascii="Times New Roman" w:hAnsi="Times New Roman"/>
          <w:i/>
          <w:iCs/>
          <w:color w:val="0000FF"/>
          <w:sz w:val="21"/>
          <w:szCs w:val="21"/>
          <w:lang w:eastAsia="zh-CN"/>
        </w:rPr>
        <w:t xml:space="preserve">After </w:t>
      </w:r>
      <w:r w:rsidR="001B1A7D">
        <w:rPr>
          <w:rFonts w:ascii="Times New Roman" w:hAnsi="Times New Roman"/>
          <w:i/>
          <w:iCs/>
          <w:color w:val="0000FF"/>
          <w:sz w:val="21"/>
          <w:szCs w:val="21"/>
          <w:lang w:eastAsia="zh-CN"/>
        </w:rPr>
        <w:t xml:space="preserve">the </w:t>
      </w:r>
      <w:r w:rsidR="003C10CD">
        <w:rPr>
          <w:rFonts w:ascii="Times New Roman" w:hAnsi="Times New Roman"/>
          <w:i/>
          <w:iCs/>
          <w:color w:val="0000FF"/>
          <w:sz w:val="21"/>
          <w:szCs w:val="21"/>
          <w:lang w:eastAsia="zh-CN"/>
        </w:rPr>
        <w:t>T-test, all features will be sorted according to</w:t>
      </w:r>
      <w:r w:rsidR="00AB185E">
        <w:rPr>
          <w:rFonts w:ascii="Times New Roman" w:hAnsi="Times New Roman"/>
          <w:i/>
          <w:iCs/>
          <w:color w:val="0000FF"/>
          <w:sz w:val="21"/>
          <w:szCs w:val="21"/>
          <w:lang w:eastAsia="zh-CN"/>
        </w:rPr>
        <w:t xml:space="preserve"> the </w:t>
      </w:r>
      <w:r w:rsidR="00AB185E" w:rsidRPr="00AB185E">
        <w:rPr>
          <w:rFonts w:ascii="Times New Roman" w:hAnsi="Times New Roman"/>
          <w:i/>
          <w:iCs/>
          <w:color w:val="0000FF"/>
          <w:sz w:val="21"/>
          <w:szCs w:val="21"/>
          <w:lang w:eastAsia="zh-CN"/>
        </w:rPr>
        <w:t>ascending order</w:t>
      </w:r>
      <w:r w:rsidR="00AB185E">
        <w:rPr>
          <w:rFonts w:ascii="Times New Roman" w:hAnsi="Times New Roman"/>
          <w:i/>
          <w:iCs/>
          <w:color w:val="0000FF"/>
          <w:sz w:val="21"/>
          <w:szCs w:val="21"/>
          <w:lang w:eastAsia="zh-CN"/>
        </w:rPr>
        <w:t xml:space="preserve"> of</w:t>
      </w:r>
      <w:r w:rsidR="003C10CD">
        <w:rPr>
          <w:rFonts w:ascii="Times New Roman" w:hAnsi="Times New Roman"/>
          <w:i/>
          <w:iCs/>
          <w:color w:val="0000FF"/>
          <w:sz w:val="21"/>
          <w:szCs w:val="21"/>
          <w:lang w:eastAsia="zh-CN"/>
        </w:rPr>
        <w:t xml:space="preserve"> their p-values</w:t>
      </w:r>
      <w:r w:rsidR="004E7BFB">
        <w:rPr>
          <w:rFonts w:ascii="Times New Roman" w:hAnsi="Times New Roman"/>
          <w:i/>
          <w:iCs/>
          <w:color w:val="0000FF"/>
          <w:sz w:val="21"/>
          <w:szCs w:val="21"/>
          <w:lang w:eastAsia="zh-CN"/>
        </w:rPr>
        <w:t xml:space="preserve">, then </w:t>
      </w:r>
      <w:r w:rsidR="007C4709">
        <w:rPr>
          <w:rFonts w:ascii="Times New Roman" w:hAnsi="Times New Roman"/>
          <w:i/>
          <w:iCs/>
          <w:color w:val="0000FF"/>
          <w:sz w:val="21"/>
          <w:szCs w:val="21"/>
          <w:lang w:eastAsia="zh-CN"/>
        </w:rPr>
        <w:t>the</w:t>
      </w:r>
      <w:r w:rsidR="001B1A7D">
        <w:rPr>
          <w:rFonts w:ascii="Times New Roman" w:hAnsi="Times New Roman"/>
          <w:i/>
          <w:iCs/>
          <w:color w:val="0000FF"/>
          <w:sz w:val="21"/>
          <w:szCs w:val="21"/>
          <w:lang w:eastAsia="zh-CN"/>
        </w:rPr>
        <w:t xml:space="preserve"> top</w:t>
      </w:r>
      <w:r w:rsidR="007C4709">
        <w:rPr>
          <w:rFonts w:ascii="Times New Roman" w:hAnsi="Times New Roman"/>
          <w:i/>
          <w:iCs/>
          <w:color w:val="0000FF"/>
          <w:sz w:val="21"/>
          <w:szCs w:val="21"/>
          <w:lang w:eastAsia="zh-CN"/>
        </w:rPr>
        <w:t xml:space="preserve"> </w:t>
      </w:r>
      <w:r w:rsidR="003C10CD">
        <w:rPr>
          <w:rFonts w:ascii="Times New Roman" w:hAnsi="Times New Roman"/>
          <w:i/>
          <w:iCs/>
          <w:color w:val="0000FF"/>
          <w:sz w:val="21"/>
          <w:szCs w:val="21"/>
          <w:lang w:eastAsia="zh-CN"/>
        </w:rPr>
        <w:t>significant features with p-values less than 0.05</w:t>
      </w:r>
      <w:r w:rsidR="001B1A7D">
        <w:rPr>
          <w:rFonts w:ascii="Times New Roman" w:hAnsi="Times New Roman"/>
          <w:i/>
          <w:iCs/>
          <w:color w:val="0000FF"/>
          <w:sz w:val="21"/>
          <w:szCs w:val="21"/>
          <w:lang w:eastAsia="zh-CN"/>
        </w:rPr>
        <w:t xml:space="preserve"> </w:t>
      </w:r>
      <w:r w:rsidR="00861274">
        <w:rPr>
          <w:rFonts w:ascii="Times New Roman" w:hAnsi="Times New Roman"/>
          <w:i/>
          <w:iCs/>
          <w:color w:val="0000FF"/>
          <w:sz w:val="21"/>
          <w:szCs w:val="21"/>
          <w:lang w:eastAsia="zh-CN"/>
        </w:rPr>
        <w:t>are</w:t>
      </w:r>
      <w:r w:rsidR="001B1A7D">
        <w:rPr>
          <w:rFonts w:ascii="Times New Roman" w:hAnsi="Times New Roman"/>
          <w:i/>
          <w:iCs/>
          <w:color w:val="0000FF"/>
          <w:sz w:val="21"/>
          <w:szCs w:val="21"/>
          <w:lang w:eastAsia="zh-CN"/>
        </w:rPr>
        <w:t xml:space="preserve"> preserved</w:t>
      </w:r>
      <w:r w:rsidR="003C10CD">
        <w:rPr>
          <w:rFonts w:ascii="Times New Roman" w:hAnsi="Times New Roman"/>
          <w:i/>
          <w:iCs/>
          <w:color w:val="0000FF"/>
          <w:sz w:val="21"/>
          <w:szCs w:val="21"/>
          <w:lang w:eastAsia="zh-CN"/>
        </w:rPr>
        <w:t xml:space="preserve">. </w:t>
      </w:r>
      <w:r w:rsidR="001B1A7D">
        <w:rPr>
          <w:rFonts w:ascii="Times New Roman" w:hAnsi="Times New Roman"/>
          <w:i/>
          <w:iCs/>
          <w:color w:val="0000FF"/>
          <w:sz w:val="21"/>
          <w:szCs w:val="21"/>
          <w:lang w:eastAsia="zh-CN"/>
        </w:rPr>
        <w:t xml:space="preserve">And the upper limit of kept features after the T-test is 1000, that is when there are more than 1000 features having p-values less than 0.05, only the </w:t>
      </w:r>
      <w:r w:rsidR="004E7BFB">
        <w:rPr>
          <w:rFonts w:ascii="Times New Roman" w:hAnsi="Times New Roman"/>
          <w:i/>
          <w:iCs/>
          <w:color w:val="0000FF"/>
          <w:sz w:val="21"/>
          <w:szCs w:val="21"/>
          <w:lang w:eastAsia="zh-CN"/>
        </w:rPr>
        <w:t xml:space="preserve">top 1000 with lower p-values </w:t>
      </w:r>
      <w:r w:rsidR="00861274">
        <w:rPr>
          <w:rFonts w:ascii="Times New Roman" w:hAnsi="Times New Roman"/>
          <w:i/>
          <w:iCs/>
          <w:color w:val="0000FF"/>
          <w:sz w:val="21"/>
          <w:szCs w:val="21"/>
          <w:lang w:eastAsia="zh-CN"/>
        </w:rPr>
        <w:t>are</w:t>
      </w:r>
      <w:r w:rsidR="001B1A7D">
        <w:rPr>
          <w:rFonts w:ascii="Times New Roman" w:hAnsi="Times New Roman"/>
          <w:i/>
          <w:iCs/>
          <w:color w:val="0000FF"/>
          <w:sz w:val="21"/>
          <w:szCs w:val="21"/>
          <w:lang w:eastAsia="zh-CN"/>
        </w:rPr>
        <w:t xml:space="preserve"> kept</w:t>
      </w:r>
      <w:r w:rsidR="004E7BFB">
        <w:rPr>
          <w:rFonts w:ascii="Times New Roman" w:hAnsi="Times New Roman"/>
          <w:i/>
          <w:iCs/>
          <w:color w:val="0000FF"/>
          <w:sz w:val="21"/>
          <w:szCs w:val="21"/>
          <w:lang w:eastAsia="zh-CN"/>
        </w:rPr>
        <w:t>.</w:t>
      </w:r>
    </w:p>
    <w:p w:rsidR="001F7594" w:rsidRPr="0063502A" w:rsidRDefault="00AB185E" w:rsidP="0063502A">
      <w:pPr>
        <w:spacing w:after="0" w:line="360" w:lineRule="auto"/>
        <w:jc w:val="both"/>
        <w:rPr>
          <w:rFonts w:ascii="Times New Roman" w:hAnsi="Times New Roman"/>
          <w:i/>
          <w:iCs/>
          <w:color w:val="0000FF"/>
          <w:sz w:val="21"/>
          <w:szCs w:val="21"/>
          <w:lang w:eastAsia="zh-CN"/>
        </w:rPr>
      </w:pPr>
      <w:r>
        <w:rPr>
          <w:rFonts w:ascii="Times New Roman" w:hAnsi="Times New Roman"/>
          <w:i/>
          <w:iCs/>
          <w:color w:val="0000FF"/>
          <w:sz w:val="21"/>
          <w:szCs w:val="21"/>
          <w:lang w:eastAsia="zh-CN"/>
        </w:rPr>
        <w:tab/>
      </w:r>
      <w:r w:rsidR="00861274">
        <w:rPr>
          <w:rFonts w:ascii="Times New Roman" w:hAnsi="Times New Roman"/>
          <w:i/>
          <w:iCs/>
          <w:color w:val="0000FF"/>
          <w:sz w:val="21"/>
          <w:szCs w:val="21"/>
          <w:lang w:eastAsia="zh-CN"/>
        </w:rPr>
        <w:t>We</w:t>
      </w:r>
      <w:r>
        <w:rPr>
          <w:rFonts w:ascii="Times New Roman" w:hAnsi="Times New Roman"/>
          <w:i/>
          <w:iCs/>
          <w:color w:val="0000FF"/>
          <w:sz w:val="21"/>
          <w:szCs w:val="21"/>
          <w:lang w:eastAsia="zh-CN"/>
        </w:rPr>
        <w:t xml:space="preserve"> list the number of significant genes according to</w:t>
      </w:r>
      <w:r w:rsidR="001B1A7D">
        <w:rPr>
          <w:rFonts w:ascii="Times New Roman" w:hAnsi="Times New Roman"/>
          <w:i/>
          <w:iCs/>
          <w:color w:val="0000FF"/>
          <w:sz w:val="21"/>
          <w:szCs w:val="21"/>
          <w:lang w:eastAsia="zh-CN"/>
        </w:rPr>
        <w:t xml:space="preserve"> the</w:t>
      </w:r>
      <w:r>
        <w:rPr>
          <w:rFonts w:ascii="Times New Roman" w:hAnsi="Times New Roman"/>
          <w:i/>
          <w:iCs/>
          <w:color w:val="0000FF"/>
          <w:sz w:val="21"/>
          <w:szCs w:val="21"/>
          <w:lang w:eastAsia="zh-CN"/>
        </w:rPr>
        <w:t xml:space="preserve"> T-test on the 17 datasets for</w:t>
      </w:r>
      <w:r w:rsidRPr="00AB185E">
        <w:rPr>
          <w:rFonts w:ascii="Times New Roman" w:hAnsi="Times New Roman"/>
          <w:i/>
          <w:iCs/>
          <w:color w:val="0000FF"/>
          <w:sz w:val="21"/>
          <w:szCs w:val="21"/>
          <w:lang w:eastAsia="zh-CN"/>
        </w:rPr>
        <w:t xml:space="preserve"> logistic classification</w:t>
      </w:r>
      <w:r w:rsidR="00332A57">
        <w:rPr>
          <w:rFonts w:ascii="Times New Roman" w:hAnsi="Times New Roman"/>
          <w:i/>
          <w:iCs/>
          <w:color w:val="0000FF"/>
          <w:sz w:val="21"/>
          <w:szCs w:val="21"/>
          <w:lang w:eastAsia="zh-CN"/>
        </w:rPr>
        <w:t xml:space="preserve"> </w:t>
      </w:r>
      <w:r w:rsidR="00332A57">
        <w:rPr>
          <w:rFonts w:ascii="Times New Roman" w:hAnsi="Times New Roman" w:hint="eastAsia"/>
          <w:i/>
          <w:iCs/>
          <w:color w:val="0000FF"/>
          <w:sz w:val="21"/>
          <w:szCs w:val="21"/>
          <w:lang w:eastAsia="zh-CN"/>
        </w:rPr>
        <w:t>in</w:t>
      </w:r>
      <w:r w:rsidR="00332A57">
        <w:rPr>
          <w:rFonts w:ascii="Times New Roman" w:hAnsi="Times New Roman"/>
          <w:i/>
          <w:iCs/>
          <w:color w:val="0000FF"/>
          <w:sz w:val="21"/>
          <w:szCs w:val="21"/>
          <w:lang w:eastAsia="zh-CN"/>
        </w:rPr>
        <w:t xml:space="preserve"> Table 3</w:t>
      </w:r>
      <w:r>
        <w:rPr>
          <w:rFonts w:ascii="Times New Roman" w:hAnsi="Times New Roman"/>
          <w:i/>
          <w:iCs/>
          <w:color w:val="0000FF"/>
          <w:sz w:val="21"/>
          <w:szCs w:val="21"/>
          <w:lang w:eastAsia="zh-CN"/>
        </w:rPr>
        <w:t xml:space="preserve">. For datasets of Colon, ALL2, ALL3, CNS and Lym, all features with p-values less than 0.05 </w:t>
      </w:r>
      <w:r w:rsidR="00EB15AB">
        <w:rPr>
          <w:rFonts w:ascii="Times New Roman" w:hAnsi="Times New Roman"/>
          <w:i/>
          <w:iCs/>
          <w:color w:val="0000FF"/>
          <w:sz w:val="21"/>
          <w:szCs w:val="21"/>
          <w:lang w:eastAsia="zh-CN"/>
        </w:rPr>
        <w:t>are</w:t>
      </w:r>
      <w:r>
        <w:rPr>
          <w:rFonts w:ascii="Times New Roman" w:hAnsi="Times New Roman"/>
          <w:i/>
          <w:iCs/>
          <w:color w:val="0000FF"/>
          <w:sz w:val="21"/>
          <w:szCs w:val="21"/>
          <w:lang w:eastAsia="zh-CN"/>
        </w:rPr>
        <w:t xml:space="preserve"> preserved and for the rest data</w:t>
      </w:r>
      <w:r w:rsidR="001B1A7D">
        <w:rPr>
          <w:rFonts w:ascii="Times New Roman" w:hAnsi="Times New Roman"/>
          <w:i/>
          <w:iCs/>
          <w:color w:val="0000FF"/>
          <w:sz w:val="21"/>
          <w:szCs w:val="21"/>
          <w:lang w:eastAsia="zh-CN"/>
        </w:rPr>
        <w:t xml:space="preserve">sets </w:t>
      </w:r>
      <w:r w:rsidR="003B5E6D">
        <w:rPr>
          <w:rFonts w:ascii="Times New Roman" w:hAnsi="Times New Roman"/>
          <w:i/>
          <w:iCs/>
          <w:color w:val="0000FF"/>
          <w:sz w:val="21"/>
          <w:szCs w:val="21"/>
          <w:lang w:eastAsia="zh-CN"/>
        </w:rPr>
        <w:t>only</w:t>
      </w:r>
      <w:r w:rsidR="00332A57">
        <w:rPr>
          <w:rFonts w:ascii="Times New Roman" w:hAnsi="Times New Roman"/>
          <w:i/>
          <w:iCs/>
          <w:color w:val="0000FF"/>
          <w:sz w:val="21"/>
          <w:szCs w:val="21"/>
          <w:lang w:eastAsia="zh-CN"/>
        </w:rPr>
        <w:t xml:space="preserve"> the</w:t>
      </w:r>
      <w:r w:rsidR="003B5E6D">
        <w:rPr>
          <w:rFonts w:ascii="Times New Roman" w:hAnsi="Times New Roman"/>
          <w:i/>
          <w:iCs/>
          <w:color w:val="0000FF"/>
          <w:sz w:val="21"/>
          <w:szCs w:val="21"/>
          <w:lang w:eastAsia="zh-CN"/>
        </w:rPr>
        <w:t xml:space="preserve"> top 1000 features according to the </w:t>
      </w:r>
      <w:r w:rsidR="003B5E6D" w:rsidRPr="003B5E6D">
        <w:rPr>
          <w:rFonts w:ascii="Times New Roman" w:hAnsi="Times New Roman"/>
          <w:i/>
          <w:iCs/>
          <w:color w:val="0000FF"/>
          <w:sz w:val="21"/>
          <w:szCs w:val="21"/>
          <w:lang w:eastAsia="zh-CN"/>
        </w:rPr>
        <w:t>ascending order of their p-values</w:t>
      </w:r>
      <w:r w:rsidR="00EB15AB">
        <w:rPr>
          <w:rFonts w:ascii="Times New Roman" w:hAnsi="Times New Roman"/>
          <w:i/>
          <w:iCs/>
          <w:color w:val="0000FF"/>
          <w:sz w:val="21"/>
          <w:szCs w:val="21"/>
          <w:lang w:eastAsia="zh-CN"/>
        </w:rPr>
        <w:t xml:space="preserve"> are</w:t>
      </w:r>
      <w:r w:rsidR="009D0393">
        <w:rPr>
          <w:rFonts w:ascii="Times New Roman" w:hAnsi="Times New Roman"/>
          <w:i/>
          <w:iCs/>
          <w:color w:val="0000FF"/>
          <w:sz w:val="21"/>
          <w:szCs w:val="21"/>
          <w:lang w:eastAsia="zh-CN"/>
        </w:rPr>
        <w:t xml:space="preserve"> kept</w:t>
      </w:r>
      <w:r w:rsidR="003B5E6D">
        <w:rPr>
          <w:rFonts w:ascii="Times New Roman" w:hAnsi="Times New Roman"/>
          <w:i/>
          <w:iCs/>
          <w:color w:val="0000FF"/>
          <w:sz w:val="21"/>
          <w:szCs w:val="21"/>
          <w:lang w:eastAsia="zh-CN"/>
        </w:rPr>
        <w:t xml:space="preserve">. Furthermore, after the T-test </w:t>
      </w:r>
      <w:r w:rsidR="00332A57">
        <w:rPr>
          <w:rFonts w:ascii="Times New Roman" w:hAnsi="Times New Roman"/>
          <w:i/>
          <w:iCs/>
          <w:color w:val="0000FF"/>
          <w:sz w:val="21"/>
          <w:szCs w:val="21"/>
          <w:lang w:eastAsia="zh-CN"/>
        </w:rPr>
        <w:t>filter</w:t>
      </w:r>
      <w:r w:rsidR="003B5E6D">
        <w:rPr>
          <w:rFonts w:ascii="Times New Roman" w:hAnsi="Times New Roman"/>
          <w:i/>
          <w:iCs/>
          <w:color w:val="0000FF"/>
          <w:sz w:val="21"/>
          <w:szCs w:val="21"/>
          <w:lang w:eastAsia="zh-CN"/>
        </w:rPr>
        <w:t>, MIC based feature selection will be carried if the preserved features are more than 500.</w:t>
      </w:r>
    </w:p>
    <w:p w:rsidR="00463C22" w:rsidRDefault="002A3CF3" w:rsidP="00463C22">
      <w:pPr>
        <w:spacing w:after="0" w:line="360" w:lineRule="auto"/>
        <w:rPr>
          <w:rFonts w:ascii="Times New Roman" w:eastAsia="PMingLiU" w:hAnsi="Times New Roman"/>
          <w:color w:val="222222"/>
          <w:sz w:val="21"/>
          <w:szCs w:val="21"/>
        </w:rPr>
      </w:pPr>
      <w:r>
        <w:rPr>
          <w:noProof/>
          <w:lang w:eastAsia="zh-CN"/>
        </w:rPr>
        <w:drawing>
          <wp:inline distT="0" distB="0" distL="0" distR="0">
            <wp:extent cx="5274310" cy="11772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1177290"/>
                    </a:xfrm>
                    <a:prstGeom prst="rect">
                      <a:avLst/>
                    </a:prstGeom>
                  </pic:spPr>
                </pic:pic>
              </a:graphicData>
            </a:graphic>
          </wp:inline>
        </w:drawing>
      </w:r>
    </w:p>
    <w:p w:rsidR="0063502A" w:rsidRPr="00463C22" w:rsidRDefault="0063502A" w:rsidP="00463C22">
      <w:pPr>
        <w:spacing w:after="0" w:line="360" w:lineRule="auto"/>
        <w:rPr>
          <w:rFonts w:ascii="Times New Roman" w:eastAsia="PMingLiU" w:hAnsi="Times New Roman"/>
          <w:color w:val="222222"/>
          <w:sz w:val="21"/>
          <w:szCs w:val="21"/>
        </w:rPr>
      </w:pPr>
    </w:p>
    <w:p w:rsidR="00F01D10" w:rsidRDefault="00F01D10" w:rsidP="00DB0296">
      <w:pPr>
        <w:spacing w:after="0" w:line="360" w:lineRule="auto"/>
        <w:jc w:val="center"/>
        <w:rPr>
          <w:rFonts w:ascii="Times New Roman" w:eastAsia="PMingLiU" w:hAnsi="Times New Roman"/>
          <w:color w:val="222222"/>
          <w:sz w:val="21"/>
          <w:szCs w:val="21"/>
        </w:rPr>
      </w:pPr>
      <w:r>
        <w:rPr>
          <w:rFonts w:ascii="Times New Roman" w:eastAsiaTheme="minorEastAsia" w:hAnsi="Times New Roman"/>
          <w:color w:val="222222"/>
          <w:sz w:val="21"/>
          <w:szCs w:val="21"/>
        </w:rPr>
        <w:t>-----------------------</w:t>
      </w:r>
      <w:r>
        <w:rPr>
          <w:rFonts w:ascii="Times New Roman" w:hAnsi="Times New Roman"/>
          <w:color w:val="222222"/>
          <w:sz w:val="21"/>
          <w:szCs w:val="21"/>
        </w:rPr>
        <w:t xml:space="preserve"> REVIEW 2 ---------------------</w:t>
      </w:r>
    </w:p>
    <w:p w:rsidR="00F01D10" w:rsidRDefault="00F01D10" w:rsidP="00DB0296">
      <w:pPr>
        <w:spacing w:after="0" w:line="360" w:lineRule="auto"/>
        <w:jc w:val="center"/>
        <w:rPr>
          <w:rFonts w:ascii="Times New Roman" w:eastAsiaTheme="minorEastAsia" w:hAnsi="Times New Roman"/>
          <w:color w:val="222222"/>
          <w:sz w:val="21"/>
          <w:szCs w:val="21"/>
        </w:rPr>
      </w:pPr>
      <w:r>
        <w:rPr>
          <w:rFonts w:ascii="Times New Roman" w:eastAsiaTheme="minorEastAsia" w:hAnsi="Times New Roman"/>
          <w:color w:val="222222"/>
          <w:sz w:val="21"/>
          <w:szCs w:val="21"/>
        </w:rPr>
        <w:t>-------</w:t>
      </w:r>
      <w:r>
        <w:rPr>
          <w:rFonts w:ascii="Times New Roman" w:hAnsi="Times New Roman"/>
          <w:color w:val="222222"/>
          <w:sz w:val="21"/>
          <w:szCs w:val="21"/>
          <w:lang w:eastAsia="zh-CN"/>
        </w:rPr>
        <w:t>-------</w:t>
      </w:r>
      <w:r>
        <w:rPr>
          <w:rFonts w:ascii="Times New Roman" w:eastAsiaTheme="minorEastAsia" w:hAnsi="Times New Roman"/>
          <w:color w:val="222222"/>
          <w:sz w:val="21"/>
          <w:szCs w:val="21"/>
        </w:rPr>
        <w:t>---- Overall evaluation -------</w:t>
      </w:r>
      <w:r>
        <w:rPr>
          <w:rFonts w:ascii="Times New Roman" w:hAnsi="Times New Roman"/>
          <w:color w:val="222222"/>
          <w:sz w:val="21"/>
          <w:szCs w:val="21"/>
          <w:lang w:eastAsia="zh-CN"/>
        </w:rPr>
        <w:t>------</w:t>
      </w:r>
      <w:r>
        <w:rPr>
          <w:rFonts w:ascii="Times New Roman" w:eastAsiaTheme="minorEastAsia" w:hAnsi="Times New Roman"/>
          <w:color w:val="222222"/>
          <w:sz w:val="21"/>
          <w:szCs w:val="21"/>
        </w:rPr>
        <w:t>----</w:t>
      </w:r>
      <w:r>
        <w:rPr>
          <w:rFonts w:ascii="Times New Roman" w:hAnsi="Times New Roman"/>
          <w:color w:val="222222"/>
          <w:sz w:val="21"/>
          <w:szCs w:val="21"/>
          <w:lang w:eastAsia="zh-CN"/>
        </w:rPr>
        <w:t>-</w:t>
      </w: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 xml:space="preserve">This paper presents a gene selection methodology based on genetic algorithm followed by recursive feature elimination. They validated their methodology using various public benchmark </w:t>
      </w:r>
      <w:r>
        <w:rPr>
          <w:rFonts w:ascii="Times New Roman" w:eastAsiaTheme="minorEastAsia" w:hAnsi="Times New Roman"/>
          <w:color w:val="222222"/>
          <w:sz w:val="21"/>
          <w:szCs w:val="21"/>
        </w:rPr>
        <w:lastRenderedPageBreak/>
        <w:t>datasets and showed improvements compared to the alternatives. However, this reviewer’s concerns about this paper are as follows:</w:t>
      </w:r>
    </w:p>
    <w:p w:rsidR="00F01D10" w:rsidRDefault="00F01D10" w:rsidP="00F01D10">
      <w:pPr>
        <w:spacing w:after="0" w:line="360" w:lineRule="auto"/>
        <w:jc w:val="both"/>
        <w:rPr>
          <w:rFonts w:ascii="Times New Roman" w:eastAsiaTheme="minorEastAsia" w:hAnsi="Times New Roman"/>
          <w:color w:val="222222"/>
          <w:sz w:val="21"/>
          <w:szCs w:val="21"/>
        </w:rPr>
      </w:pPr>
    </w:p>
    <w:p w:rsidR="00F01D10" w:rsidRPr="00F80F18" w:rsidRDefault="00F01D10" w:rsidP="00F01D10">
      <w:pPr>
        <w:spacing w:after="0" w:line="360" w:lineRule="auto"/>
        <w:jc w:val="both"/>
        <w:rPr>
          <w:rFonts w:ascii="Times New Roman" w:eastAsia="PMingLiU" w:hAnsi="Times New Roman"/>
          <w:color w:val="222222"/>
          <w:sz w:val="21"/>
          <w:szCs w:val="21"/>
        </w:rPr>
      </w:pPr>
      <w:r>
        <w:rPr>
          <w:rFonts w:ascii="Times New Roman" w:eastAsiaTheme="minorEastAsia" w:hAnsi="Times New Roman"/>
          <w:color w:val="222222"/>
          <w:sz w:val="21"/>
          <w:szCs w:val="21"/>
        </w:rPr>
        <w:t>Major Points:</w:t>
      </w: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1) If they modified the original embedded genetic algorithm as briefly described in page 7, the additional details and the effect of the modification need to be addressed. The authors also should cite the paper they referenced.</w:t>
      </w:r>
    </w:p>
    <w:p w:rsidR="00685F34" w:rsidRPr="0063502A" w:rsidRDefault="00F01D10" w:rsidP="0063502A">
      <w:pPr>
        <w:spacing w:after="0"/>
        <w:jc w:val="both"/>
        <w:rPr>
          <w:rFonts w:eastAsia="PMingLiU"/>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this comment.</w:t>
      </w:r>
      <w:r w:rsidR="00FF0235">
        <w:rPr>
          <w:rFonts w:ascii="Times New Roman" w:hAnsi="Times New Roman"/>
          <w:i/>
          <w:iCs/>
          <w:color w:val="0000FF"/>
          <w:sz w:val="21"/>
          <w:szCs w:val="21"/>
          <w:lang w:eastAsia="zh-CN"/>
        </w:rPr>
        <w:t xml:space="preserve"> </w:t>
      </w:r>
      <w:r w:rsidR="0099236A">
        <w:rPr>
          <w:rFonts w:ascii="Times New Roman" w:hAnsi="Times New Roman"/>
          <w:i/>
          <w:iCs/>
          <w:color w:val="0000FF"/>
          <w:sz w:val="21"/>
          <w:szCs w:val="21"/>
          <w:lang w:eastAsia="zh-CN"/>
        </w:rPr>
        <w:t xml:space="preserve">We have </w:t>
      </w:r>
      <w:r w:rsidR="00EB15AB">
        <w:rPr>
          <w:rFonts w:ascii="Times New Roman" w:hAnsi="Times New Roman"/>
          <w:i/>
          <w:iCs/>
          <w:color w:val="0000FF"/>
          <w:sz w:val="21"/>
          <w:szCs w:val="21"/>
          <w:lang w:eastAsia="zh-CN"/>
        </w:rPr>
        <w:t>added</w:t>
      </w:r>
      <w:r w:rsidR="0099236A">
        <w:rPr>
          <w:rFonts w:ascii="Times New Roman" w:hAnsi="Times New Roman"/>
          <w:i/>
          <w:iCs/>
          <w:color w:val="0000FF"/>
          <w:sz w:val="21"/>
          <w:szCs w:val="21"/>
          <w:lang w:eastAsia="zh-CN"/>
        </w:rPr>
        <w:t xml:space="preserve"> more detailed expla</w:t>
      </w:r>
      <w:r w:rsidR="00FF0235">
        <w:rPr>
          <w:rFonts w:ascii="Times New Roman" w:hAnsi="Times New Roman"/>
          <w:i/>
          <w:iCs/>
          <w:color w:val="0000FF"/>
          <w:sz w:val="21"/>
          <w:szCs w:val="21"/>
          <w:lang w:eastAsia="zh-CN"/>
        </w:rPr>
        <w:t>n</w:t>
      </w:r>
      <w:r w:rsidR="00110EFB">
        <w:rPr>
          <w:rFonts w:ascii="Times New Roman" w:hAnsi="Times New Roman"/>
          <w:i/>
          <w:iCs/>
          <w:color w:val="0000FF"/>
          <w:sz w:val="21"/>
          <w:szCs w:val="21"/>
          <w:lang w:eastAsia="zh-CN"/>
        </w:rPr>
        <w:t>ations</w:t>
      </w:r>
      <w:r w:rsidR="00FF0235">
        <w:rPr>
          <w:rFonts w:ascii="Times New Roman" w:hAnsi="Times New Roman"/>
          <w:i/>
          <w:iCs/>
          <w:color w:val="0000FF"/>
          <w:sz w:val="21"/>
          <w:szCs w:val="21"/>
          <w:lang w:eastAsia="zh-CN"/>
        </w:rPr>
        <w:t xml:space="preserve"> of </w:t>
      </w:r>
      <w:r w:rsidR="00EB15AB">
        <w:rPr>
          <w:rFonts w:ascii="Times New Roman" w:hAnsi="Times New Roman"/>
          <w:i/>
          <w:iCs/>
          <w:color w:val="0000FF"/>
          <w:sz w:val="21"/>
          <w:szCs w:val="21"/>
          <w:lang w:eastAsia="zh-CN"/>
        </w:rPr>
        <w:t>our proposed</w:t>
      </w:r>
      <w:r w:rsidR="00FF0235">
        <w:rPr>
          <w:rFonts w:ascii="Times New Roman" w:hAnsi="Times New Roman"/>
          <w:i/>
          <w:iCs/>
          <w:color w:val="0000FF"/>
          <w:sz w:val="21"/>
          <w:szCs w:val="21"/>
          <w:lang w:eastAsia="zh-CN"/>
        </w:rPr>
        <w:t xml:space="preserve"> embedded modified genetic algor</w:t>
      </w:r>
      <w:r w:rsidR="005C7571">
        <w:rPr>
          <w:rFonts w:ascii="Times New Roman" w:hAnsi="Times New Roman"/>
          <w:i/>
          <w:iCs/>
          <w:color w:val="0000FF"/>
          <w:sz w:val="21"/>
          <w:szCs w:val="21"/>
          <w:lang w:eastAsia="zh-CN"/>
        </w:rPr>
        <w:t>ithm in the</w:t>
      </w:r>
      <w:r w:rsidR="00EB15AB">
        <w:rPr>
          <w:rFonts w:ascii="Times New Roman" w:hAnsi="Times New Roman"/>
          <w:i/>
          <w:iCs/>
          <w:color w:val="0000FF"/>
          <w:sz w:val="21"/>
          <w:szCs w:val="21"/>
          <w:lang w:eastAsia="zh-CN"/>
        </w:rPr>
        <w:t xml:space="preserve"> sections of</w:t>
      </w:r>
      <w:r w:rsidR="005C7571">
        <w:rPr>
          <w:rFonts w:ascii="Times New Roman" w:hAnsi="Times New Roman"/>
          <w:i/>
          <w:iCs/>
          <w:color w:val="0000FF"/>
          <w:sz w:val="21"/>
          <w:szCs w:val="21"/>
          <w:lang w:eastAsia="zh-CN"/>
        </w:rPr>
        <w:t xml:space="preserve"> method </w:t>
      </w:r>
      <w:r w:rsidR="00EB15AB">
        <w:rPr>
          <w:rFonts w:ascii="Times New Roman" w:hAnsi="Times New Roman"/>
          <w:i/>
          <w:iCs/>
          <w:color w:val="0000FF"/>
          <w:sz w:val="21"/>
          <w:szCs w:val="21"/>
          <w:lang w:eastAsia="zh-CN"/>
        </w:rPr>
        <w:t xml:space="preserve">and discussion </w:t>
      </w:r>
      <w:r w:rsidR="00110EFB">
        <w:rPr>
          <w:rFonts w:ascii="Times New Roman" w:hAnsi="Times New Roman"/>
          <w:i/>
          <w:iCs/>
          <w:color w:val="0000FF"/>
          <w:sz w:val="21"/>
          <w:szCs w:val="21"/>
          <w:lang w:eastAsia="zh-CN"/>
        </w:rPr>
        <w:t>in the revised</w:t>
      </w:r>
      <w:r w:rsidR="00FF0235">
        <w:rPr>
          <w:rFonts w:ascii="Times New Roman" w:hAnsi="Times New Roman"/>
          <w:i/>
          <w:iCs/>
          <w:color w:val="0000FF"/>
          <w:sz w:val="21"/>
          <w:szCs w:val="21"/>
          <w:lang w:eastAsia="zh-CN"/>
        </w:rPr>
        <w:t xml:space="preserve"> manuscript.</w:t>
      </w:r>
    </w:p>
    <w:p w:rsidR="00E74007" w:rsidRDefault="00624C2E" w:rsidP="00F56092">
      <w:pPr>
        <w:spacing w:after="0" w:line="360" w:lineRule="auto"/>
        <w:ind w:firstLine="420"/>
        <w:jc w:val="both"/>
        <w:rPr>
          <w:rFonts w:ascii="Times New Roman" w:hAnsi="Times New Roman"/>
          <w:i/>
          <w:iCs/>
          <w:color w:val="0000FF"/>
          <w:sz w:val="21"/>
          <w:szCs w:val="21"/>
          <w:lang w:eastAsia="zh-CN"/>
        </w:rPr>
      </w:pPr>
      <w:r w:rsidRPr="00624C2E">
        <w:rPr>
          <w:rFonts w:ascii="Times New Roman" w:hAnsi="Times New Roman"/>
          <w:i/>
          <w:iCs/>
          <w:color w:val="0000FF"/>
          <w:sz w:val="21"/>
          <w:szCs w:val="21"/>
          <w:lang w:eastAsia="zh-CN"/>
        </w:rPr>
        <w:t xml:space="preserve">Genetic algorithms are probabilistic search algorithms inspired by the natural evolution [1] which include genetic operators of mutation, crossover and selection and binary encoding is the most common used solution encoding method for </w:t>
      </w:r>
      <w:r w:rsidR="003D3714">
        <w:rPr>
          <w:rFonts w:ascii="Times New Roman" w:hAnsi="Times New Roman"/>
          <w:i/>
          <w:iCs/>
          <w:color w:val="0000FF"/>
          <w:sz w:val="21"/>
          <w:szCs w:val="21"/>
          <w:lang w:eastAsia="zh-CN"/>
        </w:rPr>
        <w:t>GA</w:t>
      </w:r>
      <w:r w:rsidR="00D70938">
        <w:rPr>
          <w:rFonts w:ascii="Times New Roman" w:hAnsi="Times New Roman"/>
          <w:i/>
          <w:iCs/>
          <w:color w:val="0000FF"/>
          <w:sz w:val="21"/>
          <w:szCs w:val="21"/>
          <w:lang w:eastAsia="zh-CN"/>
        </w:rPr>
        <w:t xml:space="preserve"> </w:t>
      </w:r>
      <w:r w:rsidR="00D70938">
        <w:rPr>
          <w:rFonts w:ascii="Times New Roman" w:hAnsi="Times New Roman" w:hint="eastAsia"/>
          <w:i/>
          <w:iCs/>
          <w:color w:val="0000FF"/>
          <w:sz w:val="21"/>
          <w:szCs w:val="21"/>
          <w:lang w:eastAsia="zh-CN"/>
        </w:rPr>
        <w:t>and</w:t>
      </w:r>
      <w:r w:rsidR="00D70938">
        <w:rPr>
          <w:rFonts w:ascii="Times New Roman" w:hAnsi="Times New Roman"/>
          <w:i/>
          <w:iCs/>
          <w:color w:val="0000FF"/>
          <w:sz w:val="21"/>
          <w:szCs w:val="21"/>
          <w:lang w:eastAsia="zh-CN"/>
        </w:rPr>
        <w:t xml:space="preserve"> other</w:t>
      </w:r>
      <w:r w:rsidR="003D3714">
        <w:rPr>
          <w:rFonts w:ascii="Times New Roman" w:hAnsi="Times New Roman"/>
          <w:i/>
          <w:iCs/>
          <w:color w:val="0000FF"/>
          <w:sz w:val="21"/>
          <w:szCs w:val="21"/>
          <w:lang w:eastAsia="zh-CN"/>
        </w:rPr>
        <w:t xml:space="preserve"> </w:t>
      </w:r>
      <w:r w:rsidR="00D70938" w:rsidRPr="00D70938">
        <w:rPr>
          <w:rFonts w:ascii="Times New Roman" w:hAnsi="Times New Roman"/>
          <w:i/>
          <w:iCs/>
          <w:color w:val="0000FF"/>
          <w:sz w:val="21"/>
          <w:szCs w:val="21"/>
          <w:lang w:eastAsia="zh-CN"/>
        </w:rPr>
        <w:t xml:space="preserve">evolution algorithms </w:t>
      </w:r>
      <w:r w:rsidR="003D3714">
        <w:rPr>
          <w:rFonts w:ascii="Times New Roman" w:hAnsi="Times New Roman"/>
          <w:i/>
          <w:iCs/>
          <w:color w:val="0000FF"/>
          <w:sz w:val="21"/>
          <w:szCs w:val="21"/>
          <w:lang w:eastAsia="zh-CN"/>
        </w:rPr>
        <w:t>[2]</w:t>
      </w:r>
      <w:r w:rsidRPr="00624C2E">
        <w:rPr>
          <w:rFonts w:ascii="Times New Roman" w:hAnsi="Times New Roman"/>
          <w:i/>
          <w:iCs/>
          <w:color w:val="0000FF"/>
          <w:sz w:val="21"/>
          <w:szCs w:val="21"/>
          <w:lang w:eastAsia="zh-CN"/>
        </w:rPr>
        <w:t>.</w:t>
      </w:r>
      <w:r w:rsidR="00E052F4">
        <w:rPr>
          <w:rFonts w:ascii="Times New Roman" w:hAnsi="Times New Roman"/>
          <w:i/>
          <w:iCs/>
          <w:color w:val="0000FF"/>
          <w:sz w:val="21"/>
          <w:szCs w:val="21"/>
          <w:lang w:eastAsia="zh-CN"/>
        </w:rPr>
        <w:t xml:space="preserve"> </w:t>
      </w:r>
      <w:r w:rsidR="00E052F4" w:rsidRPr="00E052F4">
        <w:rPr>
          <w:rFonts w:ascii="Times New Roman" w:hAnsi="Times New Roman"/>
          <w:i/>
          <w:iCs/>
          <w:color w:val="0000FF"/>
          <w:sz w:val="21"/>
          <w:szCs w:val="21"/>
          <w:lang w:eastAsia="zh-CN"/>
        </w:rPr>
        <w:t xml:space="preserve">Furthermore, </w:t>
      </w:r>
      <w:r w:rsidR="0038502C">
        <w:rPr>
          <w:rFonts w:ascii="Times New Roman" w:hAnsi="Times New Roman"/>
          <w:i/>
          <w:iCs/>
          <w:color w:val="0000FF"/>
          <w:sz w:val="21"/>
          <w:szCs w:val="21"/>
          <w:lang w:eastAsia="zh-CN"/>
        </w:rPr>
        <w:t>Kim et al. [3] and Lee et al. [4</w:t>
      </w:r>
      <w:r w:rsidR="00E052F4" w:rsidRPr="00E052F4">
        <w:rPr>
          <w:rFonts w:ascii="Times New Roman" w:hAnsi="Times New Roman"/>
          <w:i/>
          <w:iCs/>
          <w:color w:val="0000FF"/>
          <w:sz w:val="21"/>
          <w:szCs w:val="21"/>
          <w:lang w:eastAsia="zh-CN"/>
        </w:rPr>
        <w:t>] presented some kinds of variable length encoding methods for GA, and in the GA population where the length of chromosome varies among different individuals to strengthen the represent ability of chromosome for specific problem’s solution.</w:t>
      </w:r>
      <w:r w:rsidR="00DF1B4F">
        <w:rPr>
          <w:rFonts w:ascii="Times New Roman" w:hAnsi="Times New Roman"/>
          <w:i/>
          <w:iCs/>
          <w:color w:val="0000FF"/>
          <w:sz w:val="21"/>
          <w:szCs w:val="21"/>
          <w:lang w:eastAsia="zh-CN"/>
        </w:rPr>
        <w:t xml:space="preserve"> </w:t>
      </w:r>
      <w:r w:rsidR="00D70938" w:rsidRPr="00D70938">
        <w:rPr>
          <w:rFonts w:ascii="Times New Roman" w:hAnsi="Times New Roman"/>
          <w:i/>
          <w:iCs/>
          <w:color w:val="0000FF"/>
          <w:sz w:val="21"/>
          <w:szCs w:val="21"/>
          <w:lang w:eastAsia="zh-CN"/>
        </w:rPr>
        <w:t>Recently, some evolutionary methods have been used in feature selection</w:t>
      </w:r>
      <w:r w:rsidR="00DF1B4F">
        <w:rPr>
          <w:rFonts w:ascii="Times New Roman" w:hAnsi="Times New Roman"/>
          <w:i/>
          <w:iCs/>
          <w:color w:val="0000FF"/>
          <w:sz w:val="21"/>
          <w:szCs w:val="21"/>
          <w:lang w:eastAsia="zh-CN"/>
        </w:rPr>
        <w:t>, where</w:t>
      </w:r>
      <w:r w:rsidR="00D70938" w:rsidRPr="00D70938">
        <w:rPr>
          <w:rFonts w:ascii="Times New Roman" w:hAnsi="Times New Roman"/>
          <w:i/>
          <w:iCs/>
          <w:color w:val="0000FF"/>
          <w:sz w:val="21"/>
          <w:szCs w:val="21"/>
          <w:lang w:eastAsia="zh-CN"/>
        </w:rPr>
        <w:t xml:space="preserve"> binary encoding method has been extensively considered for solution encoding in [5][6][7]</w:t>
      </w:r>
      <w:r w:rsidR="0038502C">
        <w:rPr>
          <w:rFonts w:ascii="Times New Roman" w:hAnsi="Times New Roman"/>
          <w:i/>
          <w:iCs/>
          <w:color w:val="0000FF"/>
          <w:sz w:val="21"/>
          <w:szCs w:val="21"/>
          <w:lang w:eastAsia="zh-CN"/>
        </w:rPr>
        <w:t>[8][9</w:t>
      </w:r>
      <w:r w:rsidR="0038502C" w:rsidRPr="0038502C">
        <w:rPr>
          <w:rFonts w:ascii="Times New Roman" w:hAnsi="Times New Roman"/>
          <w:i/>
          <w:iCs/>
          <w:color w:val="0000FF"/>
          <w:sz w:val="21"/>
          <w:szCs w:val="21"/>
          <w:lang w:eastAsia="zh-CN"/>
        </w:rPr>
        <w:t>]</w:t>
      </w:r>
      <w:r w:rsidR="00D70938" w:rsidRPr="00D70938">
        <w:rPr>
          <w:rFonts w:ascii="Times New Roman" w:hAnsi="Times New Roman"/>
          <w:i/>
          <w:iCs/>
          <w:color w:val="0000FF"/>
          <w:sz w:val="21"/>
          <w:szCs w:val="21"/>
          <w:lang w:eastAsia="zh-CN"/>
        </w:rPr>
        <w:t>. But binary encoding has the shortcomings of the probable existing of irrelevant features in selected feature subset, high time cost for decreasing the feature number and slow convergence speed.</w:t>
      </w:r>
      <w:r w:rsidR="00F56092">
        <w:rPr>
          <w:rFonts w:ascii="Times New Roman" w:hAnsi="Times New Roman"/>
          <w:i/>
          <w:iCs/>
          <w:color w:val="0000FF"/>
          <w:sz w:val="21"/>
          <w:szCs w:val="21"/>
          <w:lang w:eastAsia="zh-CN"/>
        </w:rPr>
        <w:t xml:space="preserve"> </w:t>
      </w:r>
      <w:r w:rsidR="00D70938" w:rsidRPr="00D70938">
        <w:rPr>
          <w:rFonts w:ascii="Times New Roman" w:hAnsi="Times New Roman"/>
          <w:i/>
          <w:iCs/>
          <w:color w:val="0000FF"/>
          <w:sz w:val="21"/>
          <w:szCs w:val="21"/>
          <w:lang w:eastAsia="zh-CN"/>
        </w:rPr>
        <w:t xml:space="preserve">Instead, our </w:t>
      </w:r>
      <w:r w:rsidR="00DF1B4F">
        <w:rPr>
          <w:rFonts w:ascii="Times New Roman" w:hAnsi="Times New Roman"/>
          <w:i/>
          <w:iCs/>
          <w:color w:val="0000FF"/>
          <w:sz w:val="21"/>
          <w:szCs w:val="21"/>
          <w:lang w:eastAsia="zh-CN"/>
        </w:rPr>
        <w:t xml:space="preserve">proposed </w:t>
      </w:r>
      <w:r w:rsidR="00D70938" w:rsidRPr="00D70938">
        <w:rPr>
          <w:rFonts w:ascii="Times New Roman" w:hAnsi="Times New Roman"/>
          <w:i/>
          <w:iCs/>
          <w:color w:val="0000FF"/>
          <w:sz w:val="21"/>
          <w:szCs w:val="21"/>
          <w:lang w:eastAsia="zh-CN"/>
        </w:rPr>
        <w:t>method utilizes variable length integer encoding in GA and cuts down the encoding length recursively in search process, which could quickly remove the irrelevant and redundant features and converge to the minimal informative feature combination.</w:t>
      </w:r>
      <w:r w:rsidRPr="00624C2E">
        <w:rPr>
          <w:rFonts w:ascii="Times New Roman" w:hAnsi="Times New Roman"/>
          <w:i/>
          <w:iCs/>
          <w:color w:val="0000FF"/>
          <w:sz w:val="21"/>
          <w:szCs w:val="21"/>
          <w:lang w:eastAsia="zh-CN"/>
        </w:rPr>
        <w:t xml:space="preserve"> </w:t>
      </w:r>
      <w:r w:rsidR="00DF1B4F">
        <w:rPr>
          <w:rFonts w:ascii="Times New Roman" w:hAnsi="Times New Roman"/>
          <w:i/>
          <w:iCs/>
          <w:color w:val="0000FF"/>
          <w:sz w:val="21"/>
          <w:szCs w:val="21"/>
          <w:lang w:eastAsia="zh-CN"/>
        </w:rPr>
        <w:t>Moreover</w:t>
      </w:r>
      <w:r w:rsidR="00E052F4">
        <w:rPr>
          <w:rFonts w:ascii="Times New Roman" w:hAnsi="Times New Roman"/>
          <w:i/>
          <w:iCs/>
          <w:color w:val="0000FF"/>
          <w:sz w:val="21"/>
          <w:szCs w:val="21"/>
          <w:lang w:eastAsia="zh-CN"/>
        </w:rPr>
        <w:t>, our designed method</w:t>
      </w:r>
      <w:r w:rsidR="00D70938" w:rsidRPr="00D70938">
        <w:rPr>
          <w:rFonts w:ascii="Times New Roman" w:hAnsi="Times New Roman"/>
          <w:i/>
          <w:iCs/>
          <w:color w:val="0000FF"/>
          <w:sz w:val="21"/>
          <w:szCs w:val="21"/>
          <w:lang w:eastAsia="zh-CN"/>
        </w:rPr>
        <w:t xml:space="preserve"> calls GA many times and in each run of GA, all individuals in the population have the fixed lengt</w:t>
      </w:r>
      <w:r w:rsidR="00DF1B4F">
        <w:rPr>
          <w:rFonts w:ascii="Times New Roman" w:hAnsi="Times New Roman"/>
          <w:i/>
          <w:iCs/>
          <w:color w:val="0000FF"/>
          <w:sz w:val="21"/>
          <w:szCs w:val="21"/>
          <w:lang w:eastAsia="zh-CN"/>
        </w:rPr>
        <w:t>h chromosomes and chromosome length only change</w:t>
      </w:r>
      <w:r w:rsidR="00D70938" w:rsidRPr="00D70938">
        <w:rPr>
          <w:rFonts w:ascii="Times New Roman" w:hAnsi="Times New Roman"/>
          <w:i/>
          <w:iCs/>
          <w:color w:val="0000FF"/>
          <w:sz w:val="21"/>
          <w:szCs w:val="21"/>
          <w:lang w:eastAsia="zh-CN"/>
        </w:rPr>
        <w:t>s between two adjacent GA runs.</w:t>
      </w:r>
      <w:r w:rsidR="00145256">
        <w:rPr>
          <w:rFonts w:ascii="Times New Roman" w:hAnsi="Times New Roman"/>
          <w:i/>
          <w:iCs/>
          <w:color w:val="0000FF"/>
          <w:sz w:val="21"/>
          <w:szCs w:val="21"/>
          <w:lang w:eastAsia="zh-CN"/>
        </w:rPr>
        <w:t xml:space="preserve"> A</w:t>
      </w:r>
      <w:r w:rsidRPr="00624C2E">
        <w:rPr>
          <w:rFonts w:ascii="Times New Roman" w:hAnsi="Times New Roman"/>
          <w:i/>
          <w:iCs/>
          <w:color w:val="0000FF"/>
          <w:sz w:val="21"/>
          <w:szCs w:val="21"/>
          <w:lang w:eastAsia="zh-CN"/>
        </w:rPr>
        <w:t xml:space="preserve"> similar work by Dashtban and Balafar [</w:t>
      </w:r>
      <w:r w:rsidR="0099236A">
        <w:rPr>
          <w:rFonts w:ascii="Times New Roman" w:hAnsi="Times New Roman"/>
          <w:i/>
          <w:iCs/>
          <w:color w:val="0000FF"/>
          <w:sz w:val="21"/>
          <w:szCs w:val="21"/>
          <w:lang w:eastAsia="zh-CN"/>
        </w:rPr>
        <w:t>10</w:t>
      </w:r>
      <w:r w:rsidRPr="00624C2E">
        <w:rPr>
          <w:rFonts w:ascii="Times New Roman" w:hAnsi="Times New Roman"/>
          <w:i/>
          <w:iCs/>
          <w:color w:val="0000FF"/>
          <w:sz w:val="21"/>
          <w:szCs w:val="21"/>
          <w:lang w:eastAsia="zh-CN"/>
        </w:rPr>
        <w:t xml:space="preserve">] also </w:t>
      </w:r>
      <w:r w:rsidR="00145256">
        <w:rPr>
          <w:rFonts w:ascii="Times New Roman" w:hAnsi="Times New Roman"/>
          <w:i/>
          <w:iCs/>
          <w:color w:val="0000FF"/>
          <w:sz w:val="21"/>
          <w:szCs w:val="21"/>
          <w:lang w:eastAsia="zh-CN"/>
        </w:rPr>
        <w:t>provid</w:t>
      </w:r>
      <w:r w:rsidR="00DB6E8D">
        <w:rPr>
          <w:rFonts w:ascii="Times New Roman" w:hAnsi="Times New Roman"/>
          <w:i/>
          <w:iCs/>
          <w:color w:val="0000FF"/>
          <w:sz w:val="21"/>
          <w:szCs w:val="21"/>
          <w:lang w:eastAsia="zh-CN"/>
        </w:rPr>
        <w:t>ed</w:t>
      </w:r>
      <w:r w:rsidRPr="00624C2E">
        <w:rPr>
          <w:rFonts w:ascii="Times New Roman" w:hAnsi="Times New Roman"/>
          <w:i/>
          <w:iCs/>
          <w:color w:val="0000FF"/>
          <w:sz w:val="21"/>
          <w:szCs w:val="21"/>
          <w:lang w:eastAsia="zh-CN"/>
        </w:rPr>
        <w:t xml:space="preserve"> an integer-coded genetic algorithm with dynamic-length chromosome and inte</w:t>
      </w:r>
      <w:r w:rsidR="00145256">
        <w:rPr>
          <w:rFonts w:ascii="Times New Roman" w:hAnsi="Times New Roman"/>
          <w:i/>
          <w:iCs/>
          <w:color w:val="0000FF"/>
          <w:sz w:val="21"/>
          <w:szCs w:val="21"/>
          <w:lang w:eastAsia="zh-CN"/>
        </w:rPr>
        <w:t>lligent parameter settings for</w:t>
      </w:r>
      <w:r w:rsidRPr="00624C2E">
        <w:rPr>
          <w:rFonts w:ascii="Times New Roman" w:hAnsi="Times New Roman"/>
          <w:i/>
          <w:iCs/>
          <w:color w:val="0000FF"/>
          <w:sz w:val="21"/>
          <w:szCs w:val="21"/>
          <w:lang w:eastAsia="zh-CN"/>
        </w:rPr>
        <w:t xml:space="preserve"> gene sel</w:t>
      </w:r>
      <w:r w:rsidR="00145256">
        <w:rPr>
          <w:rFonts w:ascii="Times New Roman" w:hAnsi="Times New Roman"/>
          <w:i/>
          <w:iCs/>
          <w:color w:val="0000FF"/>
          <w:sz w:val="21"/>
          <w:szCs w:val="21"/>
          <w:lang w:eastAsia="zh-CN"/>
        </w:rPr>
        <w:t>ection on microarray data</w:t>
      </w:r>
      <w:r w:rsidRPr="00624C2E">
        <w:rPr>
          <w:rFonts w:ascii="Times New Roman" w:hAnsi="Times New Roman"/>
          <w:i/>
          <w:iCs/>
          <w:color w:val="0000FF"/>
          <w:sz w:val="21"/>
          <w:szCs w:val="21"/>
          <w:lang w:eastAsia="zh-CN"/>
        </w:rPr>
        <w:t>, but their meth</w:t>
      </w:r>
      <w:r w:rsidR="00D70938">
        <w:rPr>
          <w:rFonts w:ascii="Times New Roman" w:hAnsi="Times New Roman"/>
          <w:i/>
          <w:iCs/>
          <w:color w:val="0000FF"/>
          <w:sz w:val="21"/>
          <w:szCs w:val="21"/>
          <w:lang w:eastAsia="zh-CN"/>
        </w:rPr>
        <w:t>od</w:t>
      </w:r>
      <w:r w:rsidRPr="00624C2E">
        <w:rPr>
          <w:rFonts w:ascii="Times New Roman" w:hAnsi="Times New Roman"/>
          <w:i/>
          <w:iCs/>
          <w:color w:val="0000FF"/>
          <w:sz w:val="21"/>
          <w:szCs w:val="21"/>
          <w:lang w:eastAsia="zh-CN"/>
        </w:rPr>
        <w:t xml:space="preserve"> </w:t>
      </w:r>
      <w:r w:rsidR="0099236A" w:rsidRPr="00624C2E">
        <w:rPr>
          <w:rFonts w:ascii="Times New Roman" w:hAnsi="Times New Roman"/>
          <w:i/>
          <w:iCs/>
          <w:color w:val="0000FF"/>
          <w:sz w:val="21"/>
          <w:szCs w:val="21"/>
          <w:lang w:eastAsia="zh-CN"/>
        </w:rPr>
        <w:t>lacks</w:t>
      </w:r>
      <w:r w:rsidRPr="00624C2E">
        <w:rPr>
          <w:rFonts w:ascii="Times New Roman" w:hAnsi="Times New Roman"/>
          <w:i/>
          <w:iCs/>
          <w:color w:val="0000FF"/>
          <w:sz w:val="21"/>
          <w:szCs w:val="21"/>
          <w:lang w:eastAsia="zh-CN"/>
        </w:rPr>
        <w:t xml:space="preserve"> the recursive feature decline operation</w:t>
      </w:r>
      <w:r w:rsidR="00145256">
        <w:rPr>
          <w:rFonts w:ascii="Times New Roman" w:hAnsi="Times New Roman"/>
          <w:i/>
          <w:iCs/>
          <w:color w:val="0000FF"/>
          <w:sz w:val="21"/>
          <w:szCs w:val="21"/>
          <w:lang w:eastAsia="zh-CN"/>
        </w:rPr>
        <w:t>.</w:t>
      </w:r>
      <w:r w:rsidR="002316E7">
        <w:rPr>
          <w:rFonts w:ascii="Times New Roman" w:hAnsi="Times New Roman" w:hint="eastAsia"/>
          <w:i/>
          <w:iCs/>
          <w:color w:val="0000FF"/>
          <w:sz w:val="21"/>
          <w:szCs w:val="21"/>
          <w:lang w:eastAsia="zh-CN"/>
        </w:rPr>
        <w:t xml:space="preserve"> </w:t>
      </w:r>
      <w:r w:rsidR="001E49C6">
        <w:rPr>
          <w:rFonts w:ascii="Times New Roman" w:hAnsi="Times New Roman" w:hint="eastAsia"/>
          <w:i/>
          <w:iCs/>
          <w:color w:val="0000FF"/>
          <w:sz w:val="21"/>
          <w:szCs w:val="21"/>
          <w:lang w:eastAsia="zh-CN"/>
        </w:rPr>
        <w:t xml:space="preserve">We also made performance comparison between </w:t>
      </w:r>
      <w:r w:rsidR="001E49C6" w:rsidRPr="001E49C6">
        <w:rPr>
          <w:rFonts w:ascii="Times New Roman" w:hAnsi="Times New Roman"/>
          <w:i/>
          <w:iCs/>
          <w:color w:val="0000FF"/>
          <w:sz w:val="21"/>
          <w:szCs w:val="21"/>
          <w:lang w:eastAsia="zh-CN"/>
        </w:rPr>
        <w:t>Dashtban</w:t>
      </w:r>
      <w:r w:rsidR="001E49C6">
        <w:rPr>
          <w:rFonts w:ascii="Times New Roman" w:hAnsi="Times New Roman"/>
          <w:i/>
          <w:iCs/>
          <w:color w:val="0000FF"/>
          <w:sz w:val="21"/>
          <w:szCs w:val="21"/>
          <w:lang w:eastAsia="zh-CN"/>
        </w:rPr>
        <w:t xml:space="preserve">’ method and our method in Table </w:t>
      </w:r>
      <w:r w:rsidR="006764D2">
        <w:rPr>
          <w:rFonts w:ascii="Times New Roman" w:hAnsi="Times New Roman"/>
          <w:i/>
          <w:iCs/>
          <w:color w:val="0000FF"/>
          <w:sz w:val="21"/>
          <w:szCs w:val="21"/>
          <w:lang w:eastAsia="zh-CN"/>
        </w:rPr>
        <w:t>7 and 8 in our manuscript, where t</w:t>
      </w:r>
      <w:r w:rsidR="001E49C6">
        <w:rPr>
          <w:rFonts w:ascii="Times New Roman" w:hAnsi="Times New Roman"/>
          <w:i/>
          <w:iCs/>
          <w:color w:val="0000FF"/>
          <w:sz w:val="21"/>
          <w:szCs w:val="21"/>
          <w:lang w:eastAsia="zh-CN"/>
        </w:rPr>
        <w:t xml:space="preserve">he results by </w:t>
      </w:r>
      <w:r w:rsidR="001E49C6" w:rsidRPr="001E49C6">
        <w:rPr>
          <w:rFonts w:ascii="Times New Roman" w:hAnsi="Times New Roman"/>
          <w:i/>
          <w:iCs/>
          <w:color w:val="0000FF"/>
          <w:sz w:val="21"/>
          <w:szCs w:val="21"/>
          <w:lang w:eastAsia="zh-CN"/>
        </w:rPr>
        <w:t>Dashtban’ method</w:t>
      </w:r>
      <w:r w:rsidR="001E49C6">
        <w:rPr>
          <w:rFonts w:ascii="Times New Roman" w:hAnsi="Times New Roman"/>
          <w:i/>
          <w:iCs/>
          <w:color w:val="0000FF"/>
          <w:sz w:val="21"/>
          <w:szCs w:val="21"/>
          <w:lang w:eastAsia="zh-CN"/>
        </w:rPr>
        <w:t xml:space="preserve"> </w:t>
      </w:r>
      <w:r w:rsidR="006764D2">
        <w:rPr>
          <w:rFonts w:ascii="Times New Roman" w:hAnsi="Times New Roman"/>
          <w:i/>
          <w:iCs/>
          <w:color w:val="0000FF"/>
          <w:sz w:val="21"/>
          <w:szCs w:val="21"/>
          <w:lang w:eastAsia="zh-CN"/>
        </w:rPr>
        <w:t>on</w:t>
      </w:r>
      <w:r w:rsidR="001E49C6" w:rsidRPr="001E49C6">
        <w:rPr>
          <w:rFonts w:ascii="Times New Roman" w:hAnsi="Times New Roman"/>
          <w:i/>
          <w:iCs/>
          <w:color w:val="0000FF"/>
          <w:sz w:val="21"/>
          <w:szCs w:val="21"/>
          <w:lang w:eastAsia="zh-CN"/>
        </w:rPr>
        <w:t xml:space="preserve"> datasets SRBCT and ALL_AML</w:t>
      </w:r>
      <w:r w:rsidR="001E49C6">
        <w:rPr>
          <w:rFonts w:ascii="Times New Roman" w:hAnsi="Times New Roman"/>
          <w:i/>
          <w:iCs/>
          <w:color w:val="0000FF"/>
          <w:sz w:val="21"/>
          <w:szCs w:val="21"/>
          <w:lang w:eastAsia="zh-CN"/>
        </w:rPr>
        <w:t xml:space="preserve"> </w:t>
      </w:r>
      <w:r w:rsidR="00414B6C">
        <w:rPr>
          <w:rFonts w:ascii="Times New Roman" w:hAnsi="Times New Roman"/>
          <w:i/>
          <w:iCs/>
          <w:color w:val="0000FF"/>
          <w:sz w:val="21"/>
          <w:szCs w:val="21"/>
          <w:lang w:eastAsia="zh-CN"/>
        </w:rPr>
        <w:t xml:space="preserve">are </w:t>
      </w:r>
      <w:r w:rsidR="00414B6C">
        <w:rPr>
          <w:rFonts w:ascii="Times New Roman" w:hAnsi="Times New Roman"/>
          <w:i/>
          <w:iCs/>
          <w:color w:val="0000FF"/>
          <w:sz w:val="21"/>
          <w:szCs w:val="21"/>
          <w:lang w:eastAsia="zh-CN"/>
        </w:rPr>
        <w:lastRenderedPageBreak/>
        <w:t xml:space="preserve">inferior than the results </w:t>
      </w:r>
      <w:r w:rsidR="001E49C6">
        <w:rPr>
          <w:rFonts w:ascii="Times New Roman" w:hAnsi="Times New Roman"/>
          <w:i/>
          <w:iCs/>
          <w:color w:val="0000FF"/>
          <w:sz w:val="21"/>
          <w:szCs w:val="21"/>
          <w:lang w:eastAsia="zh-CN"/>
        </w:rPr>
        <w:t>obtained</w:t>
      </w:r>
      <w:r w:rsidR="00414B6C">
        <w:rPr>
          <w:rFonts w:ascii="Times New Roman" w:hAnsi="Times New Roman"/>
          <w:i/>
          <w:iCs/>
          <w:color w:val="0000FF"/>
          <w:sz w:val="21"/>
          <w:szCs w:val="21"/>
          <w:lang w:eastAsia="zh-CN"/>
        </w:rPr>
        <w:t xml:space="preserve"> by</w:t>
      </w:r>
      <w:r w:rsidR="001E49C6">
        <w:rPr>
          <w:rFonts w:ascii="Times New Roman" w:hAnsi="Times New Roman"/>
          <w:i/>
          <w:iCs/>
          <w:color w:val="0000FF"/>
          <w:sz w:val="21"/>
          <w:szCs w:val="21"/>
          <w:lang w:eastAsia="zh-CN"/>
        </w:rPr>
        <w:t xml:space="preserve"> our proposed method. Compared to </w:t>
      </w:r>
      <w:r w:rsidR="001E49C6" w:rsidRPr="001E49C6">
        <w:rPr>
          <w:rFonts w:ascii="Times New Roman" w:hAnsi="Times New Roman"/>
          <w:i/>
          <w:iCs/>
          <w:color w:val="0000FF"/>
          <w:sz w:val="21"/>
          <w:szCs w:val="21"/>
          <w:lang w:eastAsia="zh-CN"/>
        </w:rPr>
        <w:t>Dashtban’ method</w:t>
      </w:r>
      <w:r w:rsidR="001E49C6">
        <w:rPr>
          <w:rFonts w:ascii="Times New Roman" w:hAnsi="Times New Roman"/>
          <w:i/>
          <w:iCs/>
          <w:color w:val="0000FF"/>
          <w:sz w:val="21"/>
          <w:szCs w:val="21"/>
          <w:lang w:eastAsia="zh-CN"/>
        </w:rPr>
        <w:t>, our proposed</w:t>
      </w:r>
      <w:r w:rsidR="00414B6C">
        <w:rPr>
          <w:rFonts w:ascii="Times New Roman" w:hAnsi="Times New Roman"/>
          <w:i/>
          <w:iCs/>
          <w:color w:val="0000FF"/>
          <w:sz w:val="21"/>
          <w:szCs w:val="21"/>
          <w:lang w:eastAsia="zh-CN"/>
        </w:rPr>
        <w:t xml:space="preserve"> MGRFE</w:t>
      </w:r>
      <w:r w:rsidR="006764D2">
        <w:rPr>
          <w:rFonts w:ascii="Times New Roman" w:hAnsi="Times New Roman"/>
          <w:i/>
          <w:iCs/>
          <w:color w:val="0000FF"/>
          <w:sz w:val="21"/>
          <w:szCs w:val="21"/>
          <w:lang w:eastAsia="zh-CN"/>
        </w:rPr>
        <w:t xml:space="preserve"> can find</w:t>
      </w:r>
      <w:r w:rsidRPr="00624C2E">
        <w:rPr>
          <w:rFonts w:ascii="Times New Roman" w:hAnsi="Times New Roman"/>
          <w:i/>
          <w:iCs/>
          <w:color w:val="0000FF"/>
          <w:sz w:val="21"/>
          <w:szCs w:val="21"/>
          <w:lang w:eastAsia="zh-CN"/>
        </w:rPr>
        <w:t xml:space="preserve"> much smaller gene subset.</w:t>
      </w:r>
      <w:r w:rsidR="00F56092">
        <w:rPr>
          <w:rFonts w:ascii="Times New Roman" w:hAnsi="Times New Roman"/>
          <w:i/>
          <w:iCs/>
          <w:color w:val="0000FF"/>
          <w:sz w:val="21"/>
          <w:szCs w:val="21"/>
          <w:lang w:eastAsia="zh-CN"/>
        </w:rPr>
        <w:t xml:space="preserve"> </w:t>
      </w:r>
      <w:r w:rsidR="006764D2">
        <w:rPr>
          <w:rFonts w:ascii="Times New Roman" w:hAnsi="Times New Roman"/>
          <w:i/>
          <w:iCs/>
          <w:color w:val="0000FF"/>
          <w:sz w:val="21"/>
          <w:szCs w:val="21"/>
          <w:lang w:eastAsia="zh-CN"/>
        </w:rPr>
        <w:t>In addition, i</w:t>
      </w:r>
      <w:r w:rsidR="005C5786" w:rsidRPr="005C5786">
        <w:rPr>
          <w:rFonts w:ascii="Times New Roman" w:hAnsi="Times New Roman"/>
          <w:i/>
          <w:iCs/>
          <w:color w:val="0000FF"/>
          <w:sz w:val="21"/>
          <w:szCs w:val="21"/>
          <w:lang w:eastAsia="zh-CN"/>
        </w:rPr>
        <w:t>t is also worth mentioning that the RFE process in MGRFE doesn't rank genes to remove the least weighted ones as described in [11], but introduces the random strategy to randomly discard a same number of genes in the chromosome of each individual between two GA runs, which proves to be very effective for the embedded GA by our comprehensive experiments on 19 microarray datasets.</w:t>
      </w:r>
      <w:r w:rsidR="00F56092">
        <w:rPr>
          <w:rFonts w:ascii="Times New Roman" w:hAnsi="Times New Roman" w:hint="eastAsia"/>
          <w:i/>
          <w:iCs/>
          <w:color w:val="0000FF"/>
          <w:sz w:val="21"/>
          <w:szCs w:val="21"/>
          <w:lang w:eastAsia="zh-CN"/>
        </w:rPr>
        <w:t xml:space="preserve"> </w:t>
      </w:r>
      <w:r w:rsidR="005C5786" w:rsidRPr="005C5786">
        <w:rPr>
          <w:rFonts w:ascii="Times New Roman" w:hAnsi="Times New Roman"/>
          <w:i/>
          <w:iCs/>
          <w:color w:val="0000FF"/>
          <w:sz w:val="21"/>
          <w:szCs w:val="21"/>
          <w:lang w:eastAsia="zh-CN"/>
        </w:rPr>
        <w:t xml:space="preserve">As for the selection operator for our embedded GA, the frequently used roulette wheel selection is less efficient than the simple truncation selection [12] currently used in MGRFE </w:t>
      </w:r>
      <w:r w:rsidR="005C5786">
        <w:rPr>
          <w:rFonts w:ascii="Times New Roman" w:hAnsi="Times New Roman"/>
          <w:i/>
          <w:iCs/>
          <w:color w:val="0000FF"/>
          <w:sz w:val="21"/>
          <w:szCs w:val="21"/>
          <w:lang w:eastAsia="zh-CN"/>
        </w:rPr>
        <w:t>based on</w:t>
      </w:r>
      <w:r w:rsidR="005C5786" w:rsidRPr="005C5786">
        <w:rPr>
          <w:rFonts w:ascii="Times New Roman" w:hAnsi="Times New Roman"/>
          <w:i/>
          <w:iCs/>
          <w:color w:val="0000FF"/>
          <w:sz w:val="21"/>
          <w:szCs w:val="21"/>
          <w:lang w:eastAsia="zh-CN"/>
        </w:rPr>
        <w:t xml:space="preserve"> our extra experiments.</w:t>
      </w:r>
      <w:r w:rsidR="005C5786">
        <w:rPr>
          <w:rFonts w:ascii="Times New Roman" w:hAnsi="Times New Roman" w:hint="eastAsia"/>
          <w:i/>
          <w:iCs/>
          <w:color w:val="0000FF"/>
          <w:sz w:val="21"/>
          <w:szCs w:val="21"/>
          <w:lang w:eastAsia="zh-CN"/>
        </w:rPr>
        <w:t xml:space="preserve"> </w:t>
      </w:r>
      <w:r w:rsidR="00414B6C" w:rsidRPr="00414B6C">
        <w:rPr>
          <w:rFonts w:ascii="Times New Roman" w:hAnsi="Times New Roman"/>
          <w:i/>
          <w:iCs/>
          <w:color w:val="0000FF"/>
          <w:sz w:val="21"/>
          <w:szCs w:val="21"/>
          <w:lang w:eastAsia="zh-CN"/>
        </w:rPr>
        <w:t>1), the differences between the fitness values of all individuals are just slight in most cases. 2), the gap between fitness values only account for few portion in the whole fitness value. These two points provide all individuals with nearly same area occupations in the roulette wheel and lead to the inefficiency of roulette wheel selection.</w:t>
      </w:r>
      <w:r w:rsidRPr="00624C2E">
        <w:rPr>
          <w:rFonts w:ascii="Times New Roman" w:hAnsi="Times New Roman"/>
          <w:i/>
          <w:iCs/>
          <w:color w:val="0000FF"/>
          <w:sz w:val="21"/>
          <w:szCs w:val="21"/>
          <w:lang w:eastAsia="zh-CN"/>
        </w:rPr>
        <w:t xml:space="preserve"> To the best of our knowledge, none previous studies have designed an evolutionary algorithm using variable length integer encoding method in a recursive manner along with the truncation selection operator to tackle the problem of minimal discriminatory feature selection in high-dimension datasets which is described in this paper.</w:t>
      </w:r>
    </w:p>
    <w:p w:rsidR="00624C2E" w:rsidRPr="002E202C" w:rsidRDefault="00624C2E" w:rsidP="00F01D10">
      <w:pPr>
        <w:spacing w:after="0" w:line="360" w:lineRule="auto"/>
        <w:jc w:val="both"/>
        <w:rPr>
          <w:rFonts w:ascii="Times New Roman" w:eastAsia="PMingLiU" w:hAnsi="Times New Roman"/>
          <w:color w:val="222222"/>
          <w:sz w:val="21"/>
          <w:szCs w:val="21"/>
        </w:rPr>
      </w:pPr>
      <w:bookmarkStart w:id="4" w:name="_GoBack"/>
      <w:bookmarkEnd w:id="4"/>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2) The partitioning of the datasets into two is not convincing. This reviewer guess the reason is that Ge et al. used one and Kar et al. did the other. The sectioning of dataset one and two needs to be unified and the authors should do the additional necessary experiments on their own for fair comparison.</w:t>
      </w:r>
    </w:p>
    <w:p w:rsidR="00F01D10"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this comment.</w:t>
      </w:r>
      <w:r w:rsidR="003D39D3">
        <w:rPr>
          <w:rFonts w:ascii="Times New Roman" w:hAnsi="Times New Roman"/>
          <w:i/>
          <w:iCs/>
          <w:color w:val="0000FF"/>
          <w:sz w:val="21"/>
          <w:szCs w:val="21"/>
          <w:lang w:eastAsia="zh-CN"/>
        </w:rPr>
        <w:t xml:space="preserve"> </w:t>
      </w:r>
      <w:r w:rsidR="003D39D3" w:rsidRPr="003D39D3">
        <w:rPr>
          <w:rFonts w:ascii="Times New Roman" w:hAnsi="Times New Roman"/>
          <w:i/>
          <w:iCs/>
          <w:color w:val="0000FF"/>
          <w:sz w:val="21"/>
          <w:szCs w:val="21"/>
          <w:lang w:eastAsia="zh-CN"/>
        </w:rPr>
        <w:t>For datasets partitioning, it is indeed just like your suppose and you are insightful. The</w:t>
      </w:r>
      <w:r w:rsidR="00BE072C">
        <w:rPr>
          <w:rFonts w:ascii="Times New Roman" w:hAnsi="Times New Roman"/>
          <w:i/>
          <w:iCs/>
          <w:color w:val="0000FF"/>
          <w:sz w:val="21"/>
          <w:szCs w:val="21"/>
          <w:lang w:eastAsia="zh-CN"/>
        </w:rPr>
        <w:t xml:space="preserve"> type of datasets partition is </w:t>
      </w:r>
      <w:r w:rsidR="003D39D3" w:rsidRPr="003D39D3">
        <w:rPr>
          <w:rFonts w:ascii="Times New Roman" w:hAnsi="Times New Roman"/>
          <w:i/>
          <w:iCs/>
          <w:color w:val="0000FF"/>
          <w:sz w:val="21"/>
          <w:szCs w:val="21"/>
          <w:lang w:eastAsia="zh-CN"/>
        </w:rPr>
        <w:t>for the sake of consistency and</w:t>
      </w:r>
      <w:r w:rsidR="00E109F3">
        <w:rPr>
          <w:rFonts w:ascii="Times New Roman" w:hAnsi="Times New Roman"/>
          <w:i/>
          <w:iCs/>
          <w:color w:val="0000FF"/>
          <w:sz w:val="21"/>
          <w:szCs w:val="21"/>
          <w:lang w:eastAsia="zh-CN"/>
        </w:rPr>
        <w:t xml:space="preserve"> simplicity of results comparis</w:t>
      </w:r>
      <w:r w:rsidR="003D39D3" w:rsidRPr="003D39D3">
        <w:rPr>
          <w:rFonts w:ascii="Times New Roman" w:hAnsi="Times New Roman"/>
          <w:i/>
          <w:iCs/>
          <w:color w:val="0000FF"/>
          <w:sz w:val="21"/>
          <w:szCs w:val="21"/>
          <w:lang w:eastAsia="zh-CN"/>
        </w:rPr>
        <w:t>o</w:t>
      </w:r>
      <w:r w:rsidR="00E109F3">
        <w:rPr>
          <w:rFonts w:ascii="Times New Roman" w:hAnsi="Times New Roman"/>
          <w:i/>
          <w:iCs/>
          <w:color w:val="0000FF"/>
          <w:sz w:val="21"/>
          <w:szCs w:val="21"/>
          <w:lang w:eastAsia="zh-CN"/>
        </w:rPr>
        <w:t>n.</w:t>
      </w:r>
      <w:r w:rsidR="00EB15AB">
        <w:rPr>
          <w:rFonts w:ascii="Times New Roman" w:hAnsi="Times New Roman"/>
          <w:i/>
          <w:iCs/>
          <w:color w:val="0000FF"/>
          <w:sz w:val="21"/>
          <w:szCs w:val="21"/>
          <w:lang w:eastAsia="zh-CN"/>
        </w:rPr>
        <w:t xml:space="preserve"> The Dataset One and Two summarized the most used datasets as benchmarks for performance comparison in this field</w:t>
      </w:r>
      <w:r w:rsidR="00C32329">
        <w:rPr>
          <w:rFonts w:ascii="Times New Roman" w:hAnsi="Times New Roman"/>
          <w:i/>
          <w:iCs/>
          <w:color w:val="0000FF"/>
          <w:sz w:val="21"/>
          <w:szCs w:val="21"/>
          <w:lang w:eastAsia="zh-CN"/>
        </w:rPr>
        <w:t>.</w:t>
      </w:r>
      <w:r w:rsidR="00E109F3">
        <w:rPr>
          <w:rFonts w:ascii="Times New Roman" w:hAnsi="Times New Roman"/>
          <w:i/>
          <w:iCs/>
          <w:color w:val="0000FF"/>
          <w:sz w:val="21"/>
          <w:szCs w:val="21"/>
          <w:lang w:eastAsia="zh-CN"/>
        </w:rPr>
        <w:t xml:space="preserve"> Ge et al. and Kar et al. sepa</w:t>
      </w:r>
      <w:r w:rsidR="003D39D3" w:rsidRPr="003D39D3">
        <w:rPr>
          <w:rFonts w:ascii="Times New Roman" w:hAnsi="Times New Roman"/>
          <w:i/>
          <w:iCs/>
          <w:color w:val="0000FF"/>
          <w:sz w:val="21"/>
          <w:szCs w:val="21"/>
          <w:lang w:eastAsia="zh-CN"/>
        </w:rPr>
        <w:t xml:space="preserve">rately </w:t>
      </w:r>
      <w:r w:rsidR="00C32329">
        <w:rPr>
          <w:rFonts w:ascii="Times New Roman" w:hAnsi="Times New Roman"/>
          <w:i/>
          <w:iCs/>
          <w:color w:val="0000FF"/>
          <w:sz w:val="21"/>
          <w:szCs w:val="21"/>
          <w:lang w:eastAsia="zh-CN"/>
        </w:rPr>
        <w:t>performed</w:t>
      </w:r>
      <w:r w:rsidR="003D39D3" w:rsidRPr="003D39D3">
        <w:rPr>
          <w:rFonts w:ascii="Times New Roman" w:hAnsi="Times New Roman"/>
          <w:i/>
          <w:iCs/>
          <w:color w:val="0000FF"/>
          <w:sz w:val="21"/>
          <w:szCs w:val="21"/>
          <w:lang w:eastAsia="zh-CN"/>
        </w:rPr>
        <w:t xml:space="preserve"> experiments on Dataset One and Dataset Two</w:t>
      </w:r>
      <w:r w:rsidR="00C32329">
        <w:rPr>
          <w:rFonts w:ascii="Times New Roman" w:hAnsi="Times New Roman"/>
          <w:i/>
          <w:iCs/>
          <w:color w:val="0000FF"/>
          <w:sz w:val="21"/>
          <w:szCs w:val="21"/>
          <w:lang w:eastAsia="zh-CN"/>
        </w:rPr>
        <w:t>,</w:t>
      </w:r>
      <w:r w:rsidR="003D39D3" w:rsidRPr="003D39D3">
        <w:rPr>
          <w:rFonts w:ascii="Times New Roman" w:hAnsi="Times New Roman"/>
          <w:i/>
          <w:iCs/>
          <w:color w:val="0000FF"/>
          <w:sz w:val="21"/>
          <w:szCs w:val="21"/>
          <w:lang w:eastAsia="zh-CN"/>
        </w:rPr>
        <w:t xml:space="preserve"> and offered their</w:t>
      </w:r>
      <w:r w:rsidR="00C32329">
        <w:rPr>
          <w:rFonts w:ascii="Times New Roman" w:hAnsi="Times New Roman"/>
          <w:i/>
          <w:iCs/>
          <w:color w:val="0000FF"/>
          <w:sz w:val="21"/>
          <w:szCs w:val="21"/>
          <w:lang w:eastAsia="zh-CN"/>
        </w:rPr>
        <w:t xml:space="preserve"> relative </w:t>
      </w:r>
      <w:r w:rsidR="00C32329" w:rsidRPr="00C32329">
        <w:rPr>
          <w:rFonts w:ascii="Times New Roman" w:hAnsi="Times New Roman"/>
          <w:i/>
          <w:iCs/>
          <w:color w:val="0000FF"/>
          <w:sz w:val="21"/>
          <w:szCs w:val="21"/>
          <w:lang w:eastAsia="zh-CN"/>
        </w:rPr>
        <w:t>comprehensive</w:t>
      </w:r>
      <w:r w:rsidR="003D39D3" w:rsidRPr="003D39D3">
        <w:rPr>
          <w:rFonts w:ascii="Times New Roman" w:hAnsi="Times New Roman"/>
          <w:i/>
          <w:iCs/>
          <w:color w:val="0000FF"/>
          <w:sz w:val="21"/>
          <w:szCs w:val="21"/>
          <w:lang w:eastAsia="zh-CN"/>
        </w:rPr>
        <w:t xml:space="preserve"> resu</w:t>
      </w:r>
      <w:r w:rsidR="00C32329">
        <w:rPr>
          <w:rFonts w:ascii="Times New Roman" w:hAnsi="Times New Roman"/>
          <w:i/>
          <w:iCs/>
          <w:color w:val="0000FF"/>
          <w:sz w:val="21"/>
          <w:szCs w:val="21"/>
          <w:lang w:eastAsia="zh-CN"/>
        </w:rPr>
        <w:t xml:space="preserve">lts on these two large datasets. </w:t>
      </w:r>
      <w:r w:rsidR="00050CF4">
        <w:rPr>
          <w:rFonts w:ascii="Times New Roman" w:hAnsi="Times New Roman"/>
          <w:i/>
          <w:iCs/>
          <w:color w:val="0000FF"/>
          <w:sz w:val="21"/>
          <w:szCs w:val="21"/>
          <w:lang w:eastAsia="zh-CN"/>
        </w:rPr>
        <w:t>Therefore,</w:t>
      </w:r>
      <w:r w:rsidR="003D39D3" w:rsidRPr="003D39D3">
        <w:rPr>
          <w:rFonts w:ascii="Times New Roman" w:hAnsi="Times New Roman"/>
          <w:i/>
          <w:iCs/>
          <w:color w:val="0000FF"/>
          <w:sz w:val="21"/>
          <w:szCs w:val="21"/>
          <w:lang w:eastAsia="zh-CN"/>
        </w:rPr>
        <w:t xml:space="preserve"> it is</w:t>
      </w:r>
      <w:r w:rsidR="00C32329">
        <w:rPr>
          <w:rFonts w:ascii="Times New Roman" w:hAnsi="Times New Roman"/>
          <w:i/>
          <w:iCs/>
          <w:color w:val="0000FF"/>
          <w:sz w:val="21"/>
          <w:szCs w:val="21"/>
          <w:lang w:eastAsia="zh-CN"/>
        </w:rPr>
        <w:t xml:space="preserve"> acceptable and</w:t>
      </w:r>
      <w:r w:rsidR="003D39D3" w:rsidRPr="003D39D3">
        <w:rPr>
          <w:rFonts w:ascii="Times New Roman" w:hAnsi="Times New Roman"/>
          <w:i/>
          <w:iCs/>
          <w:color w:val="0000FF"/>
          <w:sz w:val="21"/>
          <w:szCs w:val="21"/>
          <w:lang w:eastAsia="zh-CN"/>
        </w:rPr>
        <w:t xml:space="preserve"> convenient to just follow the datasets partition pattern and</w:t>
      </w:r>
      <w:r w:rsidR="00BE072C">
        <w:rPr>
          <w:rFonts w:ascii="Times New Roman" w:hAnsi="Times New Roman"/>
          <w:i/>
          <w:iCs/>
          <w:color w:val="0000FF"/>
          <w:sz w:val="21"/>
          <w:szCs w:val="21"/>
          <w:lang w:eastAsia="zh-CN"/>
        </w:rPr>
        <w:t xml:space="preserve"> make</w:t>
      </w:r>
      <w:r w:rsidR="003D39D3" w:rsidRPr="003D39D3">
        <w:rPr>
          <w:rFonts w:ascii="Times New Roman" w:hAnsi="Times New Roman"/>
          <w:i/>
          <w:iCs/>
          <w:color w:val="0000FF"/>
          <w:sz w:val="21"/>
          <w:szCs w:val="21"/>
          <w:lang w:eastAsia="zh-CN"/>
        </w:rPr>
        <w:t xml:space="preserve"> the results comparison.</w:t>
      </w:r>
    </w:p>
    <w:p w:rsidR="008B2F99" w:rsidRDefault="008B2F99" w:rsidP="00F01D10">
      <w:pPr>
        <w:spacing w:after="0" w:line="360" w:lineRule="auto"/>
        <w:jc w:val="both"/>
        <w:rPr>
          <w:rFonts w:ascii="Times New Roman" w:hAnsi="Times New Roman"/>
          <w:i/>
          <w:iCs/>
          <w:color w:val="0000FF"/>
          <w:sz w:val="21"/>
          <w:szCs w:val="21"/>
          <w:lang w:eastAsia="zh-CN"/>
        </w:rPr>
      </w:pP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 xml:space="preserve">3) The authors showed the results of five evaluation metrics. To confirm the robustness of the proposed methodology, area under the curve (AUC) could also be compared. In addition, </w:t>
      </w:r>
      <w:r>
        <w:rPr>
          <w:rFonts w:ascii="Times New Roman" w:eastAsiaTheme="minorEastAsia" w:hAnsi="Times New Roman"/>
          <w:color w:val="222222"/>
          <w:sz w:val="21"/>
          <w:szCs w:val="21"/>
        </w:rPr>
        <w:lastRenderedPageBreak/>
        <w:t>multi-class datasets could be evaluated using other metrics not just the accuracy metric alone. For instance, Asch et al. proposed two metrics, macro-averaging and micro-averaging, because the accuracy metric is vulnerable to imbalanced datasets.</w:t>
      </w:r>
    </w:p>
    <w:p w:rsidR="00F01D10"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this comment.</w:t>
      </w:r>
      <w:r w:rsidR="003D39D3">
        <w:rPr>
          <w:rFonts w:ascii="Times New Roman" w:hAnsi="Times New Roman"/>
          <w:i/>
          <w:iCs/>
          <w:color w:val="0000FF"/>
          <w:sz w:val="21"/>
          <w:szCs w:val="21"/>
          <w:lang w:eastAsia="zh-CN"/>
        </w:rPr>
        <w:t xml:space="preserve"> </w:t>
      </w:r>
      <w:r w:rsidR="003D39D3" w:rsidRPr="003D39D3">
        <w:rPr>
          <w:rFonts w:ascii="Times New Roman" w:hAnsi="Times New Roman"/>
          <w:i/>
          <w:iCs/>
          <w:color w:val="0000FF"/>
          <w:sz w:val="21"/>
          <w:szCs w:val="21"/>
          <w:lang w:eastAsia="zh-CN"/>
        </w:rPr>
        <w:t xml:space="preserve">For merely accuracy metric is vulnerable for imbalanced datasets and multiclass datasets, we </w:t>
      </w:r>
      <w:r w:rsidR="00C32329">
        <w:rPr>
          <w:rFonts w:ascii="Times New Roman" w:hAnsi="Times New Roman"/>
          <w:i/>
          <w:iCs/>
          <w:color w:val="0000FF"/>
          <w:sz w:val="21"/>
          <w:szCs w:val="21"/>
          <w:lang w:eastAsia="zh-CN"/>
        </w:rPr>
        <w:t>compute</w:t>
      </w:r>
      <w:r w:rsidR="003D39D3" w:rsidRPr="003D39D3">
        <w:rPr>
          <w:rFonts w:ascii="Times New Roman" w:hAnsi="Times New Roman"/>
          <w:i/>
          <w:iCs/>
          <w:color w:val="0000FF"/>
          <w:sz w:val="21"/>
          <w:szCs w:val="21"/>
          <w:lang w:eastAsia="zh-CN"/>
        </w:rPr>
        <w:t xml:space="preserve"> the AUC values on</w:t>
      </w:r>
      <w:r w:rsidR="0063502A">
        <w:rPr>
          <w:rFonts w:ascii="Times New Roman" w:hAnsi="Times New Roman"/>
          <w:i/>
          <w:iCs/>
          <w:color w:val="0000FF"/>
          <w:sz w:val="21"/>
          <w:szCs w:val="21"/>
          <w:lang w:eastAsia="zh-CN"/>
        </w:rPr>
        <w:t xml:space="preserve"> </w:t>
      </w:r>
      <w:r w:rsidR="0063502A">
        <w:rPr>
          <w:rFonts w:ascii="Times New Roman" w:hAnsi="Times New Roman" w:hint="eastAsia"/>
          <w:i/>
          <w:iCs/>
          <w:color w:val="0000FF"/>
          <w:sz w:val="21"/>
          <w:szCs w:val="21"/>
          <w:lang w:eastAsia="zh-CN"/>
        </w:rPr>
        <w:t>17</w:t>
      </w:r>
      <w:r w:rsidR="003D39D3" w:rsidRPr="003D39D3">
        <w:rPr>
          <w:rFonts w:ascii="Times New Roman" w:hAnsi="Times New Roman"/>
          <w:i/>
          <w:iCs/>
          <w:color w:val="0000FF"/>
          <w:sz w:val="21"/>
          <w:szCs w:val="21"/>
          <w:lang w:eastAsia="zh-CN"/>
        </w:rPr>
        <w:t xml:space="preserve"> binary datasets</w:t>
      </w:r>
      <w:r w:rsidR="0063502A">
        <w:rPr>
          <w:rFonts w:ascii="Times New Roman" w:hAnsi="Times New Roman"/>
          <w:i/>
          <w:iCs/>
          <w:color w:val="0000FF"/>
          <w:sz w:val="21"/>
          <w:szCs w:val="21"/>
          <w:lang w:eastAsia="zh-CN"/>
        </w:rPr>
        <w:t xml:space="preserve"> in Dataset One</w:t>
      </w:r>
      <w:r w:rsidR="00C32329">
        <w:rPr>
          <w:rFonts w:ascii="Times New Roman" w:hAnsi="Times New Roman"/>
          <w:i/>
          <w:iCs/>
          <w:color w:val="0000FF"/>
          <w:sz w:val="21"/>
          <w:szCs w:val="21"/>
          <w:lang w:eastAsia="zh-CN"/>
        </w:rPr>
        <w:t>,</w:t>
      </w:r>
      <w:r w:rsidR="003D39D3" w:rsidRPr="003D39D3">
        <w:rPr>
          <w:rFonts w:ascii="Times New Roman" w:hAnsi="Times New Roman"/>
          <w:i/>
          <w:iCs/>
          <w:color w:val="0000FF"/>
          <w:sz w:val="21"/>
          <w:szCs w:val="21"/>
          <w:lang w:eastAsia="zh-CN"/>
        </w:rPr>
        <w:t xml:space="preserve"> and micro-averaging and m</w:t>
      </w:r>
      <w:r w:rsidR="0063502A">
        <w:rPr>
          <w:rFonts w:ascii="Times New Roman" w:hAnsi="Times New Roman"/>
          <w:i/>
          <w:iCs/>
          <w:color w:val="0000FF"/>
          <w:sz w:val="21"/>
          <w:szCs w:val="21"/>
          <w:lang w:eastAsia="zh-CN"/>
        </w:rPr>
        <w:t xml:space="preserve">acro-averaging </w:t>
      </w:r>
      <w:r w:rsidR="0063502A">
        <w:rPr>
          <w:rFonts w:ascii="Times New Roman" w:hAnsi="Times New Roman" w:hint="eastAsia"/>
          <w:i/>
          <w:iCs/>
          <w:color w:val="0000FF"/>
          <w:sz w:val="21"/>
          <w:szCs w:val="21"/>
          <w:lang w:eastAsia="zh-CN"/>
        </w:rPr>
        <w:t>metrics</w:t>
      </w:r>
      <w:r w:rsidR="0063502A">
        <w:rPr>
          <w:rFonts w:ascii="Times New Roman" w:hAnsi="Times New Roman"/>
          <w:i/>
          <w:iCs/>
          <w:color w:val="0000FF"/>
          <w:sz w:val="21"/>
          <w:szCs w:val="21"/>
          <w:lang w:eastAsia="zh-CN"/>
        </w:rPr>
        <w:t xml:space="preserve"> on </w:t>
      </w:r>
      <w:r w:rsidR="0063502A">
        <w:rPr>
          <w:rFonts w:ascii="Times New Roman" w:hAnsi="Times New Roman" w:hint="eastAsia"/>
          <w:i/>
          <w:iCs/>
          <w:color w:val="0000FF"/>
          <w:sz w:val="21"/>
          <w:szCs w:val="21"/>
          <w:lang w:eastAsia="zh-CN"/>
        </w:rPr>
        <w:t>3</w:t>
      </w:r>
      <w:r w:rsidR="003D39D3" w:rsidRPr="003D39D3">
        <w:rPr>
          <w:rFonts w:ascii="Times New Roman" w:hAnsi="Times New Roman"/>
          <w:i/>
          <w:iCs/>
          <w:color w:val="0000FF"/>
          <w:sz w:val="21"/>
          <w:szCs w:val="21"/>
          <w:lang w:eastAsia="zh-CN"/>
        </w:rPr>
        <w:t xml:space="preserve"> datasets</w:t>
      </w:r>
      <w:r w:rsidR="0063502A">
        <w:rPr>
          <w:rFonts w:ascii="Times New Roman" w:hAnsi="Times New Roman"/>
          <w:i/>
          <w:iCs/>
          <w:color w:val="0000FF"/>
          <w:sz w:val="21"/>
          <w:szCs w:val="21"/>
          <w:lang w:eastAsia="zh-CN"/>
        </w:rPr>
        <w:t xml:space="preserve"> </w:t>
      </w:r>
      <w:r w:rsidR="0063502A">
        <w:rPr>
          <w:rFonts w:ascii="Times New Roman" w:hAnsi="Times New Roman" w:hint="eastAsia"/>
          <w:i/>
          <w:iCs/>
          <w:color w:val="0000FF"/>
          <w:sz w:val="21"/>
          <w:szCs w:val="21"/>
          <w:lang w:eastAsia="zh-CN"/>
        </w:rPr>
        <w:t>in</w:t>
      </w:r>
      <w:r w:rsidR="0063502A">
        <w:rPr>
          <w:rFonts w:ascii="Times New Roman" w:hAnsi="Times New Roman"/>
          <w:i/>
          <w:iCs/>
          <w:color w:val="0000FF"/>
          <w:sz w:val="21"/>
          <w:szCs w:val="21"/>
          <w:lang w:eastAsia="zh-CN"/>
        </w:rPr>
        <w:t xml:space="preserve"> Dataset Two</w:t>
      </w:r>
      <w:r w:rsidR="003D39D3" w:rsidRPr="003D39D3">
        <w:rPr>
          <w:rFonts w:ascii="Times New Roman" w:hAnsi="Times New Roman"/>
          <w:i/>
          <w:iCs/>
          <w:color w:val="0000FF"/>
          <w:sz w:val="21"/>
          <w:szCs w:val="21"/>
          <w:lang w:eastAsia="zh-CN"/>
        </w:rPr>
        <w:t xml:space="preserve"> by 5-fold cross validation</w:t>
      </w:r>
      <w:r w:rsidR="00AD08EB">
        <w:rPr>
          <w:rFonts w:ascii="Times New Roman" w:hAnsi="Times New Roman"/>
          <w:i/>
          <w:iCs/>
          <w:color w:val="0000FF"/>
          <w:sz w:val="21"/>
          <w:szCs w:val="21"/>
          <w:lang w:eastAsia="zh-CN"/>
        </w:rPr>
        <w:t>,</w:t>
      </w:r>
      <w:r w:rsidR="00C32329">
        <w:rPr>
          <w:rFonts w:ascii="Times New Roman" w:hAnsi="Times New Roman"/>
          <w:i/>
          <w:iCs/>
          <w:color w:val="0000FF"/>
          <w:sz w:val="21"/>
          <w:szCs w:val="21"/>
          <w:lang w:eastAsia="zh-CN"/>
        </w:rPr>
        <w:t xml:space="preserve"> which are listed</w:t>
      </w:r>
      <w:r w:rsidR="00223ECA">
        <w:rPr>
          <w:rFonts w:ascii="Times New Roman" w:hAnsi="Times New Roman"/>
          <w:i/>
          <w:iCs/>
          <w:color w:val="0000FF"/>
          <w:sz w:val="21"/>
          <w:szCs w:val="21"/>
          <w:lang w:eastAsia="zh-CN"/>
        </w:rPr>
        <w:t xml:space="preserve"> in the following Table 4 and 5</w:t>
      </w:r>
      <w:r w:rsidR="003D39D3" w:rsidRPr="003D39D3">
        <w:rPr>
          <w:rFonts w:ascii="Times New Roman" w:hAnsi="Times New Roman"/>
          <w:i/>
          <w:iCs/>
          <w:color w:val="0000FF"/>
          <w:sz w:val="21"/>
          <w:szCs w:val="21"/>
          <w:lang w:eastAsia="zh-CN"/>
        </w:rPr>
        <w:t>.</w:t>
      </w:r>
      <w:r w:rsidR="00AD08EB">
        <w:rPr>
          <w:rFonts w:ascii="Times New Roman" w:hAnsi="Times New Roman"/>
          <w:i/>
          <w:iCs/>
          <w:color w:val="0000FF"/>
          <w:sz w:val="21"/>
          <w:szCs w:val="21"/>
          <w:lang w:eastAsia="zh-CN"/>
        </w:rPr>
        <w:t xml:space="preserve"> The </w:t>
      </w:r>
      <w:r w:rsidR="00463C22">
        <w:rPr>
          <w:rFonts w:ascii="Times New Roman" w:hAnsi="Times New Roman"/>
          <w:i/>
          <w:iCs/>
          <w:color w:val="0000FF"/>
          <w:sz w:val="21"/>
          <w:szCs w:val="21"/>
          <w:lang w:eastAsia="zh-CN"/>
        </w:rPr>
        <w:t>Python code</w:t>
      </w:r>
      <w:r w:rsidR="00223ECA">
        <w:rPr>
          <w:rFonts w:ascii="Times New Roman" w:hAnsi="Times New Roman"/>
          <w:i/>
          <w:iCs/>
          <w:color w:val="0000FF"/>
          <w:sz w:val="21"/>
          <w:szCs w:val="21"/>
          <w:lang w:eastAsia="zh-CN"/>
        </w:rPr>
        <w:t>s</w:t>
      </w:r>
      <w:r w:rsidR="00AD08EB">
        <w:rPr>
          <w:rFonts w:ascii="Times New Roman" w:hAnsi="Times New Roman"/>
          <w:i/>
          <w:iCs/>
          <w:color w:val="0000FF"/>
          <w:sz w:val="21"/>
          <w:szCs w:val="21"/>
          <w:lang w:eastAsia="zh-CN"/>
        </w:rPr>
        <w:t xml:space="preserve"> of the above computation</w:t>
      </w:r>
      <w:r w:rsidR="00223ECA">
        <w:rPr>
          <w:rFonts w:ascii="Times New Roman" w:hAnsi="Times New Roman"/>
          <w:i/>
          <w:iCs/>
          <w:color w:val="0000FF"/>
          <w:sz w:val="21"/>
          <w:szCs w:val="21"/>
          <w:lang w:eastAsia="zh-CN"/>
        </w:rPr>
        <w:t>s</w:t>
      </w:r>
      <w:r w:rsidR="00463C22">
        <w:rPr>
          <w:rFonts w:ascii="Times New Roman" w:hAnsi="Times New Roman"/>
          <w:i/>
          <w:iCs/>
          <w:color w:val="0000FF"/>
          <w:sz w:val="21"/>
          <w:szCs w:val="21"/>
          <w:lang w:eastAsia="zh-CN"/>
        </w:rPr>
        <w:t xml:space="preserve"> and their original generated results </w:t>
      </w:r>
      <w:r w:rsidR="00AD08EB">
        <w:rPr>
          <w:rFonts w:ascii="Times New Roman" w:hAnsi="Times New Roman"/>
          <w:i/>
          <w:iCs/>
          <w:color w:val="0000FF"/>
          <w:sz w:val="21"/>
          <w:szCs w:val="21"/>
          <w:lang w:eastAsia="zh-CN"/>
        </w:rPr>
        <w:t>can be</w:t>
      </w:r>
      <w:r w:rsidR="00463C22">
        <w:rPr>
          <w:rFonts w:ascii="Times New Roman" w:hAnsi="Times New Roman"/>
          <w:i/>
          <w:iCs/>
          <w:color w:val="0000FF"/>
          <w:sz w:val="21"/>
          <w:szCs w:val="21"/>
          <w:lang w:eastAsia="zh-CN"/>
        </w:rPr>
        <w:t xml:space="preserve"> available at</w:t>
      </w:r>
      <w:r w:rsidR="0063502A">
        <w:rPr>
          <w:rFonts w:ascii="Times New Roman" w:hAnsi="Times New Roman"/>
          <w:i/>
          <w:iCs/>
          <w:color w:val="0000FF"/>
          <w:sz w:val="21"/>
          <w:szCs w:val="21"/>
          <w:lang w:eastAsia="zh-CN"/>
        </w:rPr>
        <w:t xml:space="preserve"> </w:t>
      </w:r>
      <w:hyperlink r:id="rId11" w:history="1">
        <w:r w:rsidR="0063502A" w:rsidRPr="00DB0296">
          <w:rPr>
            <w:rStyle w:val="Hyperlink"/>
            <w:lang w:eastAsia="zh-CN"/>
          </w:rPr>
          <w:t>https://github.com/Pengeace/MGRFE-GaRFE</w:t>
        </w:r>
      </w:hyperlink>
      <w:r w:rsidR="00463C22">
        <w:rPr>
          <w:rFonts w:ascii="Times New Roman" w:hAnsi="Times New Roman"/>
          <w:i/>
          <w:iCs/>
          <w:color w:val="0000FF"/>
          <w:sz w:val="21"/>
          <w:szCs w:val="21"/>
          <w:lang w:eastAsia="zh-CN"/>
        </w:rPr>
        <w:t>.</w:t>
      </w:r>
    </w:p>
    <w:p w:rsidR="00A83D5A" w:rsidRDefault="00223ECA" w:rsidP="00F01D10">
      <w:pPr>
        <w:spacing w:after="0" w:line="360" w:lineRule="auto"/>
        <w:jc w:val="both"/>
        <w:rPr>
          <w:rFonts w:ascii="Times New Roman" w:hAnsi="Times New Roman"/>
          <w:i/>
          <w:iCs/>
          <w:color w:val="0000FF"/>
          <w:sz w:val="21"/>
          <w:szCs w:val="21"/>
          <w:lang w:eastAsia="zh-CN"/>
        </w:rPr>
      </w:pPr>
      <w:r>
        <w:rPr>
          <w:noProof/>
          <w:lang w:eastAsia="zh-CN"/>
        </w:rPr>
        <w:drawing>
          <wp:inline distT="0" distB="0" distL="0" distR="0">
            <wp:extent cx="5274310" cy="25298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2529840"/>
                    </a:xfrm>
                    <a:prstGeom prst="rect">
                      <a:avLst/>
                    </a:prstGeom>
                  </pic:spPr>
                </pic:pic>
              </a:graphicData>
            </a:graphic>
          </wp:inline>
        </w:drawing>
      </w:r>
      <w:r w:rsidR="00B963E7">
        <w:rPr>
          <w:noProof/>
          <w:lang w:eastAsia="zh-CN"/>
        </w:rPr>
        <w:t xml:space="preserve"> </w:t>
      </w:r>
    </w:p>
    <w:p w:rsidR="00A83D5A" w:rsidRDefault="00A83D5A" w:rsidP="00F01D10">
      <w:pPr>
        <w:spacing w:after="0" w:line="360" w:lineRule="auto"/>
        <w:jc w:val="both"/>
        <w:rPr>
          <w:rFonts w:ascii="Times New Roman" w:eastAsiaTheme="minorEastAsia" w:hAnsi="Times New Roman"/>
          <w:color w:val="222222"/>
          <w:sz w:val="21"/>
          <w:szCs w:val="21"/>
        </w:rPr>
      </w:pP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4) In table 7-9, the accuracies of the proposed methodology are 98.8 (CV), 98.3 (CV), 99.7 (CV), 100 (train), and 100 (test). The results do not correspond to each other.</w:t>
      </w:r>
    </w:p>
    <w:p w:rsidR="00DB0296"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this comment.</w:t>
      </w:r>
      <w:r w:rsidR="003D39D3">
        <w:rPr>
          <w:rFonts w:ascii="Times New Roman" w:hAnsi="Times New Roman"/>
          <w:i/>
          <w:iCs/>
          <w:color w:val="0000FF"/>
          <w:sz w:val="21"/>
          <w:szCs w:val="21"/>
          <w:lang w:eastAsia="zh-CN"/>
        </w:rPr>
        <w:t xml:space="preserve"> </w:t>
      </w:r>
      <w:r w:rsidR="003D39D3" w:rsidRPr="003D39D3">
        <w:rPr>
          <w:rFonts w:ascii="Times New Roman" w:hAnsi="Times New Roman"/>
          <w:i/>
          <w:iCs/>
          <w:color w:val="0000FF"/>
          <w:sz w:val="21"/>
          <w:szCs w:val="21"/>
          <w:lang w:eastAsia="zh-CN"/>
        </w:rPr>
        <w:t>In table 7-9</w:t>
      </w:r>
      <w:r w:rsidR="00917F93">
        <w:rPr>
          <w:rFonts w:ascii="Times New Roman" w:hAnsi="Times New Roman"/>
          <w:i/>
          <w:iCs/>
          <w:color w:val="0000FF"/>
          <w:sz w:val="21"/>
          <w:szCs w:val="21"/>
          <w:lang w:eastAsia="zh-CN"/>
        </w:rPr>
        <w:t xml:space="preserve"> in our manuscript</w:t>
      </w:r>
      <w:r w:rsidR="003D39D3" w:rsidRPr="003D39D3">
        <w:rPr>
          <w:rFonts w:ascii="Times New Roman" w:hAnsi="Times New Roman"/>
          <w:i/>
          <w:iCs/>
          <w:color w:val="0000FF"/>
          <w:sz w:val="21"/>
          <w:szCs w:val="21"/>
          <w:lang w:eastAsia="zh-CN"/>
        </w:rPr>
        <w:t>, the accuracies of selected gene combinations are 98.8 (CV), 98.3 (CV) and 99.7 (CV) on 3 datasets, which are calculated by 10 times 10-fold CV to validate the classification stability of selected genes. But just in 1 time 5-fold CV, these selecte</w:t>
      </w:r>
      <w:r w:rsidR="00E109F3">
        <w:rPr>
          <w:rFonts w:ascii="Times New Roman" w:hAnsi="Times New Roman"/>
          <w:i/>
          <w:iCs/>
          <w:color w:val="0000FF"/>
          <w:sz w:val="21"/>
          <w:szCs w:val="21"/>
          <w:lang w:eastAsia="zh-CN"/>
        </w:rPr>
        <w:t>d gene combinations can all reach</w:t>
      </w:r>
      <w:r w:rsidR="003D39D3" w:rsidRPr="003D39D3">
        <w:rPr>
          <w:rFonts w:ascii="Times New Roman" w:hAnsi="Times New Roman"/>
          <w:i/>
          <w:iCs/>
          <w:color w:val="0000FF"/>
          <w:sz w:val="21"/>
          <w:szCs w:val="21"/>
          <w:lang w:eastAsia="zh-CN"/>
        </w:rPr>
        <w:t xml:space="preserve"> 100</w:t>
      </w:r>
      <w:r w:rsidR="00AD08EB">
        <w:rPr>
          <w:rFonts w:ascii="Times New Roman" w:hAnsi="Times New Roman"/>
          <w:i/>
          <w:iCs/>
          <w:color w:val="0000FF"/>
          <w:sz w:val="21"/>
          <w:szCs w:val="21"/>
          <w:lang w:eastAsia="zh-CN"/>
        </w:rPr>
        <w:t>%</w:t>
      </w:r>
      <w:r w:rsidR="003D39D3" w:rsidRPr="003D39D3">
        <w:rPr>
          <w:rFonts w:ascii="Times New Roman" w:hAnsi="Times New Roman"/>
          <w:i/>
          <w:iCs/>
          <w:color w:val="0000FF"/>
          <w:sz w:val="21"/>
          <w:szCs w:val="21"/>
          <w:lang w:eastAsia="zh-CN"/>
        </w:rPr>
        <w:t xml:space="preserve"> classification accuracies for both the train samples and test samples i</w:t>
      </w:r>
      <w:r w:rsidR="008B2F99">
        <w:rPr>
          <w:rFonts w:ascii="Times New Roman" w:hAnsi="Times New Roman"/>
          <w:i/>
          <w:iCs/>
          <w:color w:val="0000FF"/>
          <w:sz w:val="21"/>
          <w:szCs w:val="21"/>
          <w:lang w:eastAsia="zh-CN"/>
        </w:rPr>
        <w:t>n most cases.</w:t>
      </w:r>
    </w:p>
    <w:p w:rsidR="008B2F99" w:rsidRDefault="008B2F99" w:rsidP="00F01D10">
      <w:pPr>
        <w:spacing w:after="0" w:line="360" w:lineRule="auto"/>
        <w:jc w:val="both"/>
        <w:rPr>
          <w:rFonts w:ascii="Times New Roman" w:hAnsi="Times New Roman"/>
          <w:i/>
          <w:iCs/>
          <w:color w:val="0000FF"/>
          <w:sz w:val="21"/>
          <w:szCs w:val="21"/>
          <w:lang w:eastAsia="zh-CN"/>
        </w:rPr>
      </w:pP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5) There are numerous English grammatical errors in this paper. They should consult with a professional proofreading service.</w:t>
      </w:r>
    </w:p>
    <w:p w:rsidR="00DB0296"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lastRenderedPageBreak/>
        <w:t>Response</w:t>
      </w:r>
      <w:r>
        <w:rPr>
          <w:rFonts w:ascii="Times New Roman" w:eastAsia="Times New Roman" w:hAnsi="Times New Roman"/>
          <w:i/>
          <w:iCs/>
          <w:color w:val="0000FF"/>
          <w:sz w:val="21"/>
          <w:szCs w:val="21"/>
        </w:rPr>
        <w:t xml:space="preserve">: </w:t>
      </w:r>
      <w:r w:rsidR="003408ED" w:rsidRPr="003408ED">
        <w:rPr>
          <w:rFonts w:ascii="Times New Roman" w:hAnsi="Times New Roman"/>
          <w:i/>
          <w:iCs/>
          <w:color w:val="0000FF"/>
          <w:sz w:val="21"/>
          <w:szCs w:val="21"/>
          <w:lang w:eastAsia="zh-CN"/>
        </w:rPr>
        <w:t xml:space="preserve">Thanks for your </w:t>
      </w:r>
      <w:r w:rsidR="00AD08EB">
        <w:rPr>
          <w:rFonts w:ascii="Times New Roman" w:hAnsi="Times New Roman"/>
          <w:i/>
          <w:iCs/>
          <w:color w:val="0000FF"/>
          <w:sz w:val="21"/>
          <w:szCs w:val="21"/>
          <w:lang w:eastAsia="zh-CN"/>
        </w:rPr>
        <w:t>comment</w:t>
      </w:r>
      <w:r w:rsidR="003408ED" w:rsidRPr="003408ED">
        <w:rPr>
          <w:rFonts w:ascii="Times New Roman" w:hAnsi="Times New Roman"/>
          <w:i/>
          <w:iCs/>
          <w:color w:val="0000FF"/>
          <w:sz w:val="21"/>
          <w:szCs w:val="21"/>
          <w:lang w:eastAsia="zh-CN"/>
        </w:rPr>
        <w:t xml:space="preserve"> and suggestion. In the </w:t>
      </w:r>
      <w:r w:rsidR="00AD08EB">
        <w:rPr>
          <w:rFonts w:ascii="Times New Roman" w:hAnsi="Times New Roman"/>
          <w:i/>
          <w:iCs/>
          <w:color w:val="0000FF"/>
          <w:sz w:val="21"/>
          <w:szCs w:val="21"/>
          <w:lang w:eastAsia="zh-CN"/>
        </w:rPr>
        <w:t>revised</w:t>
      </w:r>
      <w:r w:rsidR="003408ED" w:rsidRPr="003408ED">
        <w:rPr>
          <w:rFonts w:ascii="Times New Roman" w:hAnsi="Times New Roman"/>
          <w:i/>
          <w:iCs/>
          <w:color w:val="0000FF"/>
          <w:sz w:val="21"/>
          <w:szCs w:val="21"/>
          <w:lang w:eastAsia="zh-CN"/>
        </w:rPr>
        <w:t xml:space="preserve"> manuscript, we </w:t>
      </w:r>
      <w:r w:rsidR="00AD08EB">
        <w:rPr>
          <w:rFonts w:ascii="Times New Roman" w:hAnsi="Times New Roman"/>
          <w:i/>
          <w:iCs/>
          <w:color w:val="0000FF"/>
          <w:sz w:val="21"/>
          <w:szCs w:val="21"/>
          <w:lang w:eastAsia="zh-CN"/>
        </w:rPr>
        <w:t>have made great effort to</w:t>
      </w:r>
      <w:r w:rsidR="003408ED" w:rsidRPr="003408ED">
        <w:rPr>
          <w:rFonts w:ascii="Times New Roman" w:hAnsi="Times New Roman"/>
          <w:i/>
          <w:iCs/>
          <w:color w:val="0000FF"/>
          <w:sz w:val="21"/>
          <w:szCs w:val="21"/>
          <w:lang w:eastAsia="zh-CN"/>
        </w:rPr>
        <w:t xml:space="preserve"> </w:t>
      </w:r>
      <w:r w:rsidR="00AD08EB">
        <w:rPr>
          <w:rFonts w:ascii="Times New Roman" w:hAnsi="Times New Roman"/>
          <w:i/>
          <w:iCs/>
          <w:color w:val="0000FF"/>
          <w:sz w:val="21"/>
          <w:szCs w:val="21"/>
          <w:lang w:eastAsia="zh-CN"/>
        </w:rPr>
        <w:t>correct English</w:t>
      </w:r>
      <w:r w:rsidR="003408ED" w:rsidRPr="003408ED">
        <w:rPr>
          <w:rFonts w:ascii="Times New Roman" w:hAnsi="Times New Roman"/>
          <w:i/>
          <w:iCs/>
          <w:color w:val="0000FF"/>
          <w:sz w:val="21"/>
          <w:szCs w:val="21"/>
          <w:lang w:eastAsia="zh-CN"/>
        </w:rPr>
        <w:t xml:space="preserve"> grammatical error</w:t>
      </w:r>
      <w:r w:rsidR="00020A25">
        <w:rPr>
          <w:rFonts w:ascii="Times New Roman" w:hAnsi="Times New Roman"/>
          <w:i/>
          <w:iCs/>
          <w:color w:val="0000FF"/>
          <w:sz w:val="21"/>
          <w:szCs w:val="21"/>
          <w:lang w:eastAsia="zh-CN"/>
        </w:rPr>
        <w:t xml:space="preserve">s </w:t>
      </w:r>
      <w:r w:rsidR="00AD08EB">
        <w:rPr>
          <w:rFonts w:ascii="Times New Roman" w:hAnsi="Times New Roman"/>
          <w:i/>
          <w:iCs/>
          <w:color w:val="0000FF"/>
          <w:sz w:val="21"/>
          <w:szCs w:val="21"/>
          <w:lang w:eastAsia="zh-CN"/>
        </w:rPr>
        <w:t>and improve the writing by following the professional suggestions.</w:t>
      </w:r>
    </w:p>
    <w:p w:rsidR="00AD08EB" w:rsidRPr="00AD08EB" w:rsidRDefault="00AD08EB" w:rsidP="00F01D10">
      <w:pPr>
        <w:spacing w:after="0" w:line="360" w:lineRule="auto"/>
        <w:jc w:val="both"/>
        <w:rPr>
          <w:rFonts w:ascii="Times New Roman" w:eastAsiaTheme="minorEastAsia" w:hAnsi="Times New Roman"/>
          <w:color w:val="222222"/>
          <w:sz w:val="21"/>
          <w:szCs w:val="21"/>
        </w:rPr>
      </w:pPr>
    </w:p>
    <w:p w:rsidR="00DB0296" w:rsidRPr="00DB0296" w:rsidRDefault="00F01D10" w:rsidP="00F01D10">
      <w:pPr>
        <w:spacing w:after="0" w:line="360" w:lineRule="auto"/>
        <w:jc w:val="both"/>
        <w:rPr>
          <w:rFonts w:ascii="Times New Roman" w:eastAsia="PMingLiU" w:hAnsi="Times New Roman"/>
          <w:color w:val="222222"/>
          <w:sz w:val="21"/>
          <w:szCs w:val="21"/>
        </w:rPr>
      </w:pPr>
      <w:r>
        <w:rPr>
          <w:rFonts w:ascii="Times New Roman" w:eastAsiaTheme="minorEastAsia" w:hAnsi="Times New Roman"/>
          <w:color w:val="222222"/>
          <w:sz w:val="21"/>
          <w:szCs w:val="21"/>
        </w:rPr>
        <w:t>Minor Points:</w:t>
      </w:r>
    </w:p>
    <w:p w:rsidR="00F01D10" w:rsidRDefault="00F01D10" w:rsidP="00F01D10">
      <w:pPr>
        <w:pStyle w:val="ListParagraph"/>
        <w:numPr>
          <w:ilvl w:val="0"/>
          <w:numId w:val="1"/>
        </w:numPr>
        <w:spacing w:after="0" w:line="360" w:lineRule="auto"/>
        <w:ind w:firstLineChars="0"/>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In addition to flowchart on Fig. 2, pseudocode of your methodology could help the readers to understand MGRFE.</w:t>
      </w:r>
    </w:p>
    <w:p w:rsidR="00F01D10"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this comment.</w:t>
      </w:r>
      <w:r w:rsidR="001346D6">
        <w:rPr>
          <w:rFonts w:ascii="Times New Roman" w:hAnsi="Times New Roman"/>
          <w:i/>
          <w:iCs/>
          <w:color w:val="0000FF"/>
          <w:sz w:val="21"/>
          <w:szCs w:val="21"/>
          <w:lang w:eastAsia="zh-CN"/>
        </w:rPr>
        <w:t xml:space="preserve"> We have offered th</w:t>
      </w:r>
      <w:r w:rsidR="00563F32">
        <w:rPr>
          <w:rFonts w:ascii="Times New Roman" w:hAnsi="Times New Roman"/>
          <w:i/>
          <w:iCs/>
          <w:color w:val="0000FF"/>
          <w:sz w:val="21"/>
          <w:szCs w:val="21"/>
          <w:lang w:eastAsia="zh-CN"/>
        </w:rPr>
        <w:t>re</w:t>
      </w:r>
      <w:r w:rsidR="001346D6">
        <w:rPr>
          <w:rFonts w:ascii="Times New Roman" w:hAnsi="Times New Roman"/>
          <w:i/>
          <w:iCs/>
          <w:color w:val="0000FF"/>
          <w:sz w:val="21"/>
          <w:szCs w:val="21"/>
          <w:lang w:eastAsia="zh-CN"/>
        </w:rPr>
        <w:t>e pseudocode</w:t>
      </w:r>
      <w:r w:rsidR="009B6DB9">
        <w:rPr>
          <w:rFonts w:ascii="Times New Roman" w:hAnsi="Times New Roman"/>
          <w:i/>
          <w:iCs/>
          <w:color w:val="0000FF"/>
          <w:sz w:val="21"/>
          <w:szCs w:val="21"/>
          <w:lang w:eastAsia="zh-CN"/>
        </w:rPr>
        <w:t>s</w:t>
      </w:r>
      <w:r w:rsidR="00563F32">
        <w:rPr>
          <w:rFonts w:ascii="Times New Roman" w:hAnsi="Times New Roman"/>
          <w:i/>
          <w:iCs/>
          <w:color w:val="0000FF"/>
          <w:sz w:val="21"/>
          <w:szCs w:val="21"/>
          <w:lang w:eastAsia="zh-CN"/>
        </w:rPr>
        <w:t xml:space="preserve"> of our</w:t>
      </w:r>
      <w:r w:rsidR="001346D6">
        <w:rPr>
          <w:rFonts w:ascii="Times New Roman" w:hAnsi="Times New Roman"/>
          <w:i/>
          <w:iCs/>
          <w:color w:val="0000FF"/>
          <w:sz w:val="21"/>
          <w:szCs w:val="21"/>
          <w:lang w:eastAsia="zh-CN"/>
        </w:rPr>
        <w:t xml:space="preserve"> method</w:t>
      </w:r>
      <w:r w:rsidR="00563F32">
        <w:rPr>
          <w:rFonts w:ascii="Times New Roman" w:hAnsi="Times New Roman"/>
          <w:i/>
          <w:iCs/>
          <w:color w:val="0000FF"/>
          <w:sz w:val="21"/>
          <w:szCs w:val="21"/>
          <w:lang w:eastAsia="zh-CN"/>
        </w:rPr>
        <w:t xml:space="preserve"> including MGRFE, GaRFE and Embedded GA</w:t>
      </w:r>
      <w:r w:rsidR="00B141CC">
        <w:rPr>
          <w:rFonts w:ascii="Times New Roman" w:hAnsi="Times New Roman"/>
          <w:i/>
          <w:iCs/>
          <w:color w:val="0000FF"/>
          <w:sz w:val="21"/>
          <w:szCs w:val="21"/>
          <w:lang w:eastAsia="zh-CN"/>
        </w:rPr>
        <w:t xml:space="preserve"> in</w:t>
      </w:r>
      <w:r w:rsidR="001346D6">
        <w:rPr>
          <w:rFonts w:ascii="Times New Roman" w:hAnsi="Times New Roman"/>
          <w:i/>
          <w:iCs/>
          <w:color w:val="0000FF"/>
          <w:sz w:val="21"/>
          <w:szCs w:val="21"/>
          <w:lang w:eastAsia="zh-CN"/>
        </w:rPr>
        <w:t xml:space="preserve"> the </w:t>
      </w:r>
      <w:r w:rsidR="00B141CC">
        <w:rPr>
          <w:rFonts w:ascii="Times New Roman" w:hAnsi="Times New Roman"/>
          <w:i/>
          <w:iCs/>
          <w:color w:val="0000FF"/>
          <w:sz w:val="21"/>
          <w:szCs w:val="21"/>
          <w:lang w:eastAsia="zh-CN"/>
        </w:rPr>
        <w:t>revised manuscript</w:t>
      </w:r>
      <w:r w:rsidR="001346D6">
        <w:rPr>
          <w:rFonts w:ascii="Times New Roman" w:hAnsi="Times New Roman"/>
          <w:i/>
          <w:iCs/>
          <w:color w:val="0000FF"/>
          <w:sz w:val="21"/>
          <w:szCs w:val="21"/>
          <w:lang w:eastAsia="zh-CN"/>
        </w:rPr>
        <w:t>.</w:t>
      </w:r>
      <w:r w:rsidR="00BB75FB">
        <w:rPr>
          <w:rFonts w:ascii="Times New Roman" w:hAnsi="Times New Roman"/>
          <w:i/>
          <w:iCs/>
          <w:color w:val="0000FF"/>
          <w:sz w:val="21"/>
          <w:szCs w:val="21"/>
          <w:lang w:eastAsia="zh-CN"/>
        </w:rPr>
        <w:t xml:space="preserve"> For convenience to review, the pseudocode</w:t>
      </w:r>
      <w:r w:rsidR="009B6DB9">
        <w:rPr>
          <w:rFonts w:ascii="Times New Roman" w:hAnsi="Times New Roman"/>
          <w:i/>
          <w:iCs/>
          <w:color w:val="0000FF"/>
          <w:sz w:val="21"/>
          <w:szCs w:val="21"/>
          <w:lang w:eastAsia="zh-CN"/>
        </w:rPr>
        <w:t>s are</w:t>
      </w:r>
      <w:r w:rsidR="00BB75FB">
        <w:rPr>
          <w:rFonts w:ascii="Times New Roman" w:hAnsi="Times New Roman"/>
          <w:i/>
          <w:iCs/>
          <w:color w:val="0000FF"/>
          <w:sz w:val="21"/>
          <w:szCs w:val="21"/>
          <w:lang w:eastAsia="zh-CN"/>
        </w:rPr>
        <w:t xml:space="preserve"> listed as followed.</w:t>
      </w:r>
    </w:p>
    <w:p w:rsidR="000B4554" w:rsidRDefault="000B4554" w:rsidP="00F01D10">
      <w:pPr>
        <w:spacing w:after="0" w:line="360" w:lineRule="auto"/>
        <w:jc w:val="both"/>
        <w:rPr>
          <w:rFonts w:ascii="Times New Roman" w:hAnsi="Times New Roman"/>
          <w:i/>
          <w:iCs/>
          <w:color w:val="0000FF"/>
          <w:sz w:val="21"/>
          <w:szCs w:val="21"/>
          <w:lang w:eastAsia="zh-CN"/>
        </w:rPr>
      </w:pPr>
    </w:p>
    <w:p w:rsidR="00DB0296" w:rsidRDefault="000B4554" w:rsidP="000B4554">
      <w:pPr>
        <w:spacing w:after="0" w:line="360" w:lineRule="auto"/>
        <w:jc w:val="center"/>
        <w:rPr>
          <w:rFonts w:ascii="Times New Roman" w:hAnsi="Times New Roman"/>
          <w:i/>
          <w:iCs/>
          <w:color w:val="0000FF"/>
          <w:sz w:val="21"/>
          <w:szCs w:val="21"/>
          <w:lang w:eastAsia="zh-CN"/>
        </w:rPr>
      </w:pPr>
      <w:r>
        <w:rPr>
          <w:noProof/>
          <w:lang w:eastAsia="zh-CN"/>
        </w:rPr>
        <w:drawing>
          <wp:inline distT="0" distB="0" distL="0" distR="0">
            <wp:extent cx="5274310" cy="2346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2346325"/>
                    </a:xfrm>
                    <a:prstGeom prst="rect">
                      <a:avLst/>
                    </a:prstGeom>
                  </pic:spPr>
                </pic:pic>
              </a:graphicData>
            </a:graphic>
          </wp:inline>
        </w:drawing>
      </w:r>
    </w:p>
    <w:p w:rsidR="00020A25" w:rsidRPr="00020A25" w:rsidRDefault="000B4554" w:rsidP="000B4554">
      <w:pPr>
        <w:spacing w:after="0" w:line="360" w:lineRule="auto"/>
        <w:jc w:val="center"/>
        <w:rPr>
          <w:rFonts w:ascii="Times New Roman" w:hAnsi="Times New Roman"/>
          <w:i/>
          <w:iCs/>
          <w:color w:val="0000FF"/>
          <w:sz w:val="21"/>
          <w:szCs w:val="21"/>
          <w:lang w:eastAsia="zh-CN"/>
        </w:rPr>
      </w:pPr>
      <w:r>
        <w:rPr>
          <w:noProof/>
          <w:lang w:eastAsia="zh-CN"/>
        </w:rPr>
        <w:drawing>
          <wp:inline distT="0" distB="0" distL="0" distR="0">
            <wp:extent cx="5274310" cy="2226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2226310"/>
                    </a:xfrm>
                    <a:prstGeom prst="rect">
                      <a:avLst/>
                    </a:prstGeom>
                  </pic:spPr>
                </pic:pic>
              </a:graphicData>
            </a:graphic>
          </wp:inline>
        </w:drawing>
      </w:r>
    </w:p>
    <w:p w:rsidR="00020A25" w:rsidRDefault="000B4554" w:rsidP="000B4554">
      <w:pPr>
        <w:spacing w:after="0" w:line="360" w:lineRule="auto"/>
        <w:jc w:val="center"/>
        <w:rPr>
          <w:rFonts w:ascii="Times New Roman" w:eastAsia="PMingLiU" w:hAnsi="Times New Roman"/>
          <w:color w:val="222222"/>
          <w:sz w:val="21"/>
          <w:szCs w:val="21"/>
        </w:rPr>
      </w:pPr>
      <w:r>
        <w:rPr>
          <w:noProof/>
          <w:lang w:eastAsia="zh-CN"/>
        </w:rPr>
        <w:lastRenderedPageBreak/>
        <w:drawing>
          <wp:inline distT="0" distB="0" distL="0" distR="0">
            <wp:extent cx="5274310" cy="18465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1846580"/>
                    </a:xfrm>
                    <a:prstGeom prst="rect">
                      <a:avLst/>
                    </a:prstGeom>
                  </pic:spPr>
                </pic:pic>
              </a:graphicData>
            </a:graphic>
          </wp:inline>
        </w:drawing>
      </w:r>
    </w:p>
    <w:p w:rsidR="00B963E7" w:rsidRPr="00B963E7" w:rsidRDefault="00B963E7" w:rsidP="00F01D10">
      <w:pPr>
        <w:spacing w:after="0" w:line="360" w:lineRule="auto"/>
        <w:jc w:val="both"/>
        <w:rPr>
          <w:rFonts w:ascii="Times New Roman" w:eastAsia="PMingLiU" w:hAnsi="Times New Roman"/>
          <w:color w:val="222222"/>
          <w:sz w:val="21"/>
          <w:szCs w:val="21"/>
        </w:rPr>
      </w:pP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2) Table 7-9 are hard to interpret the meanings especially for the cascaded tables with different number of k-folds, SCV and LOOCV.</w:t>
      </w:r>
    </w:p>
    <w:p w:rsidR="00F01D10"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this comment.</w:t>
      </w:r>
      <w:r w:rsidR="003408ED">
        <w:rPr>
          <w:rFonts w:ascii="Times New Roman" w:hAnsi="Times New Roman"/>
          <w:i/>
          <w:iCs/>
          <w:color w:val="0000FF"/>
          <w:sz w:val="21"/>
          <w:szCs w:val="21"/>
          <w:lang w:eastAsia="zh-CN"/>
        </w:rPr>
        <w:t xml:space="preserve"> </w:t>
      </w:r>
      <w:r w:rsidR="003408ED" w:rsidRPr="003408ED">
        <w:rPr>
          <w:rFonts w:ascii="Times New Roman" w:hAnsi="Times New Roman"/>
          <w:i/>
          <w:iCs/>
          <w:color w:val="0000FF"/>
          <w:sz w:val="21"/>
          <w:szCs w:val="21"/>
          <w:lang w:eastAsia="zh-CN"/>
        </w:rPr>
        <w:t xml:space="preserve">SCV </w:t>
      </w:r>
      <w:r w:rsidR="00BB75FB">
        <w:rPr>
          <w:rFonts w:ascii="Times New Roman" w:hAnsi="Times New Roman"/>
          <w:i/>
          <w:iCs/>
          <w:color w:val="0000FF"/>
          <w:sz w:val="21"/>
          <w:szCs w:val="21"/>
          <w:lang w:eastAsia="zh-CN"/>
        </w:rPr>
        <w:t>should be 5CV meaning 5-fold cross validation</w:t>
      </w:r>
      <w:r w:rsidR="003408ED" w:rsidRPr="003408ED">
        <w:rPr>
          <w:rFonts w:ascii="Times New Roman" w:hAnsi="Times New Roman"/>
          <w:i/>
          <w:iCs/>
          <w:color w:val="0000FF"/>
          <w:sz w:val="21"/>
          <w:szCs w:val="21"/>
          <w:lang w:eastAsia="zh-CN"/>
        </w:rPr>
        <w:t xml:space="preserve"> </w:t>
      </w:r>
      <w:r w:rsidR="00BB75FB">
        <w:rPr>
          <w:rFonts w:ascii="Times New Roman" w:hAnsi="Times New Roman"/>
          <w:i/>
          <w:iCs/>
          <w:color w:val="0000FF"/>
          <w:sz w:val="21"/>
          <w:szCs w:val="21"/>
          <w:lang w:eastAsia="zh-CN"/>
        </w:rPr>
        <w:t>and LOOCV means leave one out cross validation</w:t>
      </w:r>
      <w:r w:rsidR="003408ED" w:rsidRPr="003408ED">
        <w:rPr>
          <w:rFonts w:ascii="Times New Roman" w:hAnsi="Times New Roman"/>
          <w:i/>
          <w:iCs/>
          <w:color w:val="0000FF"/>
          <w:sz w:val="21"/>
          <w:szCs w:val="21"/>
          <w:lang w:eastAsia="zh-CN"/>
        </w:rPr>
        <w:t>.</w:t>
      </w:r>
    </w:p>
    <w:p w:rsidR="00DB0296" w:rsidRDefault="00DB0296" w:rsidP="00F01D10">
      <w:pPr>
        <w:spacing w:after="0" w:line="360" w:lineRule="auto"/>
        <w:jc w:val="both"/>
        <w:rPr>
          <w:rFonts w:ascii="Times New Roman" w:hAnsi="Times New Roman"/>
          <w:i/>
          <w:iCs/>
          <w:color w:val="0000FF"/>
          <w:sz w:val="21"/>
          <w:szCs w:val="21"/>
          <w:lang w:eastAsia="zh-CN"/>
        </w:rPr>
      </w:pP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3) The source code need to be revised to improve the readability and usability. There is no main script to apply their methodology to user’s own datasets.</w:t>
      </w:r>
    </w:p>
    <w:p w:rsidR="00F01D10"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this comment.</w:t>
      </w:r>
      <w:r w:rsidR="00DD18D9">
        <w:rPr>
          <w:rFonts w:ascii="Times New Roman" w:hAnsi="Times New Roman"/>
          <w:i/>
          <w:iCs/>
          <w:color w:val="0000FF"/>
          <w:sz w:val="21"/>
          <w:szCs w:val="21"/>
          <w:lang w:eastAsia="zh-CN"/>
        </w:rPr>
        <w:t xml:space="preserve"> We have</w:t>
      </w:r>
      <w:r w:rsidR="00BB75FB">
        <w:rPr>
          <w:rFonts w:ascii="Times New Roman" w:hAnsi="Times New Roman"/>
          <w:i/>
          <w:iCs/>
          <w:color w:val="0000FF"/>
          <w:sz w:val="21"/>
          <w:szCs w:val="21"/>
          <w:lang w:eastAsia="zh-CN"/>
        </w:rPr>
        <w:t xml:space="preserve"> completely</w:t>
      </w:r>
      <w:r w:rsidR="00D00F19">
        <w:rPr>
          <w:rFonts w:ascii="Times New Roman" w:hAnsi="Times New Roman"/>
          <w:i/>
          <w:iCs/>
          <w:color w:val="0000FF"/>
          <w:sz w:val="21"/>
          <w:szCs w:val="21"/>
          <w:lang w:eastAsia="zh-CN"/>
        </w:rPr>
        <w:t xml:space="preserve"> revised the source code and</w:t>
      </w:r>
      <w:r w:rsidR="00BB75FB">
        <w:rPr>
          <w:rFonts w:ascii="Times New Roman" w:hAnsi="Times New Roman"/>
          <w:i/>
          <w:iCs/>
          <w:color w:val="0000FF"/>
          <w:sz w:val="21"/>
          <w:szCs w:val="21"/>
          <w:lang w:eastAsia="zh-CN"/>
        </w:rPr>
        <w:t xml:space="preserve"> added</w:t>
      </w:r>
      <w:r w:rsidR="00D00F19">
        <w:rPr>
          <w:rFonts w:ascii="Times New Roman" w:hAnsi="Times New Roman"/>
          <w:i/>
          <w:iCs/>
          <w:color w:val="0000FF"/>
          <w:sz w:val="21"/>
          <w:szCs w:val="21"/>
          <w:lang w:eastAsia="zh-CN"/>
        </w:rPr>
        <w:t xml:space="preserve"> </w:t>
      </w:r>
      <w:r w:rsidR="00D00F19" w:rsidRPr="00D00F19">
        <w:rPr>
          <w:rFonts w:ascii="Times New Roman" w:hAnsi="Times New Roman"/>
          <w:i/>
          <w:iCs/>
          <w:color w:val="0000FF"/>
          <w:sz w:val="21"/>
          <w:szCs w:val="21"/>
          <w:lang w:eastAsia="zh-CN"/>
        </w:rPr>
        <w:t>sufficient</w:t>
      </w:r>
      <w:r w:rsidR="00B963E7">
        <w:rPr>
          <w:rFonts w:ascii="Times New Roman" w:hAnsi="Times New Roman"/>
          <w:i/>
          <w:iCs/>
          <w:color w:val="0000FF"/>
          <w:sz w:val="21"/>
          <w:szCs w:val="21"/>
          <w:lang w:eastAsia="zh-CN"/>
        </w:rPr>
        <w:t xml:space="preserve"> comments</w:t>
      </w:r>
      <w:r w:rsidR="00BB75FB">
        <w:rPr>
          <w:rFonts w:ascii="Times New Roman" w:hAnsi="Times New Roman"/>
          <w:i/>
          <w:iCs/>
          <w:color w:val="0000FF"/>
          <w:sz w:val="21"/>
          <w:szCs w:val="21"/>
          <w:lang w:eastAsia="zh-CN"/>
        </w:rPr>
        <w:t xml:space="preserve"> </w:t>
      </w:r>
      <w:r w:rsidR="00D00F19">
        <w:rPr>
          <w:rFonts w:ascii="Times New Roman" w:hAnsi="Times New Roman"/>
          <w:i/>
          <w:iCs/>
          <w:color w:val="0000FF"/>
          <w:sz w:val="21"/>
          <w:szCs w:val="21"/>
          <w:lang w:eastAsia="zh-CN"/>
        </w:rPr>
        <w:t xml:space="preserve">to </w:t>
      </w:r>
      <w:r w:rsidR="00DE0BFE">
        <w:rPr>
          <w:rFonts w:ascii="Times New Roman" w:hAnsi="Times New Roman"/>
          <w:i/>
          <w:iCs/>
          <w:color w:val="0000FF"/>
          <w:sz w:val="21"/>
          <w:szCs w:val="21"/>
          <w:lang w:eastAsia="zh-CN"/>
        </w:rPr>
        <w:t>make the c</w:t>
      </w:r>
      <w:r w:rsidR="00DB0296">
        <w:rPr>
          <w:rFonts w:ascii="Times New Roman" w:hAnsi="Times New Roman"/>
          <w:i/>
          <w:iCs/>
          <w:color w:val="0000FF"/>
          <w:sz w:val="21"/>
          <w:szCs w:val="21"/>
          <w:lang w:eastAsia="zh-CN"/>
        </w:rPr>
        <w:t>ode more readable and understandable</w:t>
      </w:r>
      <w:r w:rsidR="00BB75FB">
        <w:rPr>
          <w:rFonts w:ascii="Times New Roman" w:hAnsi="Times New Roman"/>
          <w:i/>
          <w:iCs/>
          <w:color w:val="0000FF"/>
          <w:sz w:val="21"/>
          <w:szCs w:val="21"/>
          <w:lang w:eastAsia="zh-CN"/>
        </w:rPr>
        <w:t>. The updated code</w:t>
      </w:r>
      <w:r w:rsidR="003408ED">
        <w:rPr>
          <w:rFonts w:ascii="Times New Roman" w:hAnsi="Times New Roman"/>
          <w:i/>
          <w:iCs/>
          <w:color w:val="0000FF"/>
          <w:sz w:val="21"/>
          <w:szCs w:val="21"/>
          <w:lang w:eastAsia="zh-CN"/>
        </w:rPr>
        <w:t xml:space="preserve"> </w:t>
      </w:r>
      <w:r w:rsidR="00BB75FB">
        <w:rPr>
          <w:rFonts w:ascii="Times New Roman" w:hAnsi="Times New Roman"/>
          <w:i/>
          <w:iCs/>
          <w:color w:val="0000FF"/>
          <w:sz w:val="21"/>
          <w:szCs w:val="21"/>
          <w:lang w:eastAsia="zh-CN"/>
        </w:rPr>
        <w:t>can</w:t>
      </w:r>
      <w:r w:rsidR="003408ED">
        <w:rPr>
          <w:rFonts w:ascii="Times New Roman" w:hAnsi="Times New Roman"/>
          <w:i/>
          <w:iCs/>
          <w:color w:val="0000FF"/>
          <w:sz w:val="21"/>
          <w:szCs w:val="21"/>
          <w:lang w:eastAsia="zh-CN"/>
        </w:rPr>
        <w:t xml:space="preserve"> be </w:t>
      </w:r>
      <w:r w:rsidR="00BB75FB">
        <w:rPr>
          <w:rFonts w:ascii="Times New Roman" w:hAnsi="Times New Roman"/>
          <w:i/>
          <w:iCs/>
          <w:color w:val="0000FF"/>
          <w:sz w:val="21"/>
          <w:szCs w:val="21"/>
          <w:lang w:eastAsia="zh-CN"/>
        </w:rPr>
        <w:t xml:space="preserve">available at </w:t>
      </w:r>
      <w:hyperlink r:id="rId16" w:history="1">
        <w:r w:rsidR="00DB0296" w:rsidRPr="00DB0296">
          <w:rPr>
            <w:rStyle w:val="Hyperlink"/>
            <w:lang w:eastAsia="zh-CN"/>
          </w:rPr>
          <w:t>https://github.com/Pengeace/MGRFE-GaRFE</w:t>
        </w:r>
      </w:hyperlink>
      <w:r w:rsidR="00D00F19">
        <w:rPr>
          <w:rFonts w:ascii="Times New Roman" w:hAnsi="Times New Roman"/>
          <w:i/>
          <w:iCs/>
          <w:color w:val="0000FF"/>
          <w:sz w:val="21"/>
          <w:szCs w:val="21"/>
          <w:lang w:eastAsia="zh-CN"/>
        </w:rPr>
        <w:t xml:space="preserve">. </w:t>
      </w:r>
      <w:r w:rsidR="00BB75FB">
        <w:rPr>
          <w:rFonts w:ascii="Times New Roman" w:hAnsi="Times New Roman"/>
          <w:i/>
          <w:iCs/>
          <w:color w:val="0000FF"/>
          <w:sz w:val="21"/>
          <w:szCs w:val="21"/>
          <w:lang w:eastAsia="zh-CN"/>
        </w:rPr>
        <w:t>In addition</w:t>
      </w:r>
      <w:r w:rsidR="00D00F19">
        <w:rPr>
          <w:rFonts w:ascii="Times New Roman" w:hAnsi="Times New Roman"/>
          <w:i/>
          <w:iCs/>
          <w:color w:val="0000FF"/>
          <w:sz w:val="21"/>
          <w:szCs w:val="21"/>
          <w:lang w:eastAsia="zh-CN"/>
        </w:rPr>
        <w:t>,</w:t>
      </w:r>
      <w:r w:rsidR="00DB0296">
        <w:rPr>
          <w:rFonts w:ascii="Times New Roman" w:hAnsi="Times New Roman"/>
          <w:i/>
          <w:iCs/>
          <w:color w:val="0000FF"/>
          <w:sz w:val="21"/>
          <w:szCs w:val="21"/>
          <w:lang w:eastAsia="zh-CN"/>
        </w:rPr>
        <w:t xml:space="preserve"> </w:t>
      </w:r>
      <w:r w:rsidR="00D00F19">
        <w:rPr>
          <w:rFonts w:ascii="Times New Roman" w:hAnsi="Times New Roman"/>
          <w:i/>
          <w:iCs/>
          <w:color w:val="0000FF"/>
          <w:sz w:val="21"/>
          <w:szCs w:val="21"/>
          <w:lang w:eastAsia="zh-CN"/>
        </w:rPr>
        <w:t>we provide a demo</w:t>
      </w:r>
      <w:r w:rsidR="00DB0296">
        <w:rPr>
          <w:rFonts w:ascii="Times New Roman" w:hAnsi="Times New Roman"/>
          <w:i/>
          <w:iCs/>
          <w:color w:val="0000FF"/>
          <w:sz w:val="21"/>
          <w:szCs w:val="21"/>
          <w:lang w:eastAsia="zh-CN"/>
        </w:rPr>
        <w:t xml:space="preserve"> at</w:t>
      </w:r>
      <w:r w:rsidR="003408ED" w:rsidRPr="00DB0296">
        <w:rPr>
          <w:rStyle w:val="Emphasis"/>
        </w:rPr>
        <w:t xml:space="preserve"> </w:t>
      </w:r>
      <w:hyperlink r:id="rId17" w:history="1">
        <w:r w:rsidR="00DB0296" w:rsidRPr="00DB0296">
          <w:rPr>
            <w:rStyle w:val="Hyperlink"/>
            <w:lang w:eastAsia="zh-CN"/>
          </w:rPr>
          <w:t>https://github.com/Pengeace/MGRFE-GaRFE/tree/master/Demo</w:t>
        </w:r>
      </w:hyperlink>
      <w:r w:rsidR="00BB75FB">
        <w:rPr>
          <w:rFonts w:ascii="Times New Roman" w:hAnsi="Times New Roman"/>
          <w:i/>
          <w:iCs/>
          <w:color w:val="0000FF"/>
          <w:sz w:val="21"/>
          <w:szCs w:val="21"/>
          <w:lang w:eastAsia="zh-CN"/>
        </w:rPr>
        <w:t xml:space="preserve"> to show how to use the </w:t>
      </w:r>
      <w:r w:rsidR="00D00F19">
        <w:rPr>
          <w:rFonts w:ascii="Times New Roman" w:hAnsi="Times New Roman"/>
          <w:i/>
          <w:iCs/>
          <w:color w:val="0000FF"/>
          <w:sz w:val="21"/>
          <w:szCs w:val="21"/>
          <w:lang w:eastAsia="zh-CN"/>
        </w:rPr>
        <w:t>code</w:t>
      </w:r>
      <w:r w:rsidR="00BB75FB">
        <w:rPr>
          <w:rFonts w:ascii="Times New Roman" w:hAnsi="Times New Roman"/>
          <w:i/>
          <w:iCs/>
          <w:color w:val="0000FF"/>
          <w:sz w:val="21"/>
          <w:szCs w:val="21"/>
          <w:lang w:eastAsia="zh-CN"/>
        </w:rPr>
        <w:t xml:space="preserve"> to perform the</w:t>
      </w:r>
      <w:r w:rsidR="003408ED">
        <w:rPr>
          <w:rFonts w:ascii="Times New Roman" w:hAnsi="Times New Roman"/>
          <w:i/>
          <w:iCs/>
          <w:color w:val="0000FF"/>
          <w:sz w:val="21"/>
          <w:szCs w:val="21"/>
          <w:lang w:eastAsia="zh-CN"/>
        </w:rPr>
        <w:t xml:space="preserve"> gene feature selection </w:t>
      </w:r>
      <w:r w:rsidR="00DB0296">
        <w:rPr>
          <w:rFonts w:ascii="Times New Roman" w:hAnsi="Times New Roman"/>
          <w:i/>
          <w:iCs/>
          <w:color w:val="0000FF"/>
          <w:sz w:val="21"/>
          <w:szCs w:val="21"/>
          <w:lang w:eastAsia="zh-CN"/>
        </w:rPr>
        <w:t>on</w:t>
      </w:r>
      <w:r w:rsidR="003408ED">
        <w:rPr>
          <w:rFonts w:ascii="Times New Roman" w:hAnsi="Times New Roman"/>
          <w:i/>
          <w:iCs/>
          <w:color w:val="0000FF"/>
          <w:sz w:val="21"/>
          <w:szCs w:val="21"/>
          <w:lang w:eastAsia="zh-CN"/>
        </w:rPr>
        <w:t xml:space="preserve"> user’s specified dataset</w:t>
      </w:r>
      <w:r w:rsidR="00D00F19">
        <w:rPr>
          <w:rFonts w:ascii="Times New Roman" w:hAnsi="Times New Roman"/>
          <w:i/>
          <w:iCs/>
          <w:color w:val="0000FF"/>
          <w:sz w:val="21"/>
          <w:szCs w:val="21"/>
          <w:lang w:eastAsia="zh-CN"/>
        </w:rPr>
        <w:t>.</w:t>
      </w:r>
    </w:p>
    <w:p w:rsidR="00DB0296" w:rsidRDefault="00DB0296" w:rsidP="00F01D10">
      <w:pPr>
        <w:spacing w:after="0" w:line="360" w:lineRule="auto"/>
        <w:jc w:val="both"/>
        <w:rPr>
          <w:rFonts w:ascii="Times New Roman" w:hAnsi="Times New Roman"/>
          <w:i/>
          <w:iCs/>
          <w:color w:val="0000FF"/>
          <w:sz w:val="21"/>
          <w:szCs w:val="21"/>
          <w:lang w:eastAsia="zh-CN"/>
        </w:rPr>
      </w:pP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4) The format of this paper does not follow the instruction of Bioinformatics or TCBB.</w:t>
      </w:r>
    </w:p>
    <w:p w:rsidR="00F01D10" w:rsidRDefault="00F01D10" w:rsidP="00F01D10">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this comment.</w:t>
      </w:r>
      <w:r w:rsidR="00CB33E7">
        <w:rPr>
          <w:rFonts w:ascii="Times New Roman" w:hAnsi="Times New Roman"/>
          <w:i/>
          <w:iCs/>
          <w:color w:val="0000FF"/>
          <w:sz w:val="21"/>
          <w:szCs w:val="21"/>
          <w:lang w:eastAsia="zh-CN"/>
        </w:rPr>
        <w:t xml:space="preserve"> </w:t>
      </w:r>
      <w:r w:rsidR="00816F07" w:rsidRPr="00816F07">
        <w:rPr>
          <w:rFonts w:ascii="Times New Roman" w:hAnsi="Times New Roman"/>
          <w:i/>
          <w:iCs/>
          <w:color w:val="0000FF"/>
          <w:sz w:val="21"/>
          <w:szCs w:val="21"/>
          <w:lang w:eastAsia="zh-CN"/>
        </w:rPr>
        <w:t>The format of</w:t>
      </w:r>
      <w:r w:rsidR="00816F07">
        <w:rPr>
          <w:rFonts w:ascii="Times New Roman" w:hAnsi="Times New Roman"/>
          <w:i/>
          <w:iCs/>
          <w:color w:val="0000FF"/>
          <w:sz w:val="21"/>
          <w:szCs w:val="21"/>
          <w:lang w:eastAsia="zh-CN"/>
        </w:rPr>
        <w:t xml:space="preserve"> our</w:t>
      </w:r>
      <w:r w:rsidR="00DD18D9">
        <w:rPr>
          <w:rFonts w:ascii="Times New Roman" w:hAnsi="Times New Roman"/>
          <w:i/>
          <w:iCs/>
          <w:color w:val="0000FF"/>
          <w:sz w:val="21"/>
          <w:szCs w:val="21"/>
          <w:lang w:eastAsia="zh-CN"/>
        </w:rPr>
        <w:t xml:space="preserve"> revised</w:t>
      </w:r>
      <w:r w:rsidR="00816F07">
        <w:rPr>
          <w:rFonts w:ascii="Times New Roman" w:hAnsi="Times New Roman"/>
          <w:i/>
          <w:iCs/>
          <w:color w:val="0000FF"/>
          <w:sz w:val="21"/>
          <w:szCs w:val="21"/>
          <w:lang w:eastAsia="zh-CN"/>
        </w:rPr>
        <w:t xml:space="preserve"> manuscript has been adjusted by</w:t>
      </w:r>
      <w:r w:rsidR="00DD18D9">
        <w:rPr>
          <w:rFonts w:ascii="Times New Roman" w:hAnsi="Times New Roman"/>
          <w:i/>
          <w:iCs/>
          <w:color w:val="0000FF"/>
          <w:sz w:val="21"/>
          <w:szCs w:val="21"/>
          <w:lang w:eastAsia="zh-CN"/>
        </w:rPr>
        <w:t xml:space="preserve"> following the</w:t>
      </w:r>
      <w:r w:rsidR="00CB33E7">
        <w:rPr>
          <w:rFonts w:ascii="Times New Roman" w:hAnsi="Times New Roman"/>
          <w:i/>
          <w:iCs/>
          <w:color w:val="0000FF"/>
          <w:sz w:val="21"/>
          <w:szCs w:val="21"/>
          <w:lang w:eastAsia="zh-CN"/>
        </w:rPr>
        <w:t xml:space="preserve"> </w:t>
      </w:r>
      <w:r w:rsidR="00816F07" w:rsidRPr="00816F07">
        <w:rPr>
          <w:rFonts w:ascii="Times New Roman" w:hAnsi="Times New Roman"/>
          <w:i/>
          <w:iCs/>
          <w:color w:val="0000FF"/>
          <w:sz w:val="21"/>
          <w:szCs w:val="21"/>
          <w:lang w:eastAsia="zh-CN"/>
        </w:rPr>
        <w:t>instruction</w:t>
      </w:r>
      <w:r w:rsidR="00CB33E7">
        <w:rPr>
          <w:rFonts w:ascii="Times New Roman" w:hAnsi="Times New Roman"/>
          <w:i/>
          <w:iCs/>
          <w:color w:val="0000FF"/>
          <w:sz w:val="21"/>
          <w:szCs w:val="21"/>
          <w:lang w:eastAsia="zh-CN"/>
        </w:rPr>
        <w:t xml:space="preserve"> of B</w:t>
      </w:r>
      <w:r w:rsidR="00DD18D9">
        <w:rPr>
          <w:rFonts w:ascii="Times New Roman" w:hAnsi="Times New Roman"/>
          <w:i/>
          <w:iCs/>
          <w:color w:val="0000FF"/>
          <w:sz w:val="21"/>
          <w:szCs w:val="21"/>
          <w:lang w:eastAsia="zh-CN"/>
        </w:rPr>
        <w:t>ioinfor</w:t>
      </w:r>
      <w:r w:rsidR="00CB33E7">
        <w:rPr>
          <w:rFonts w:ascii="Times New Roman" w:hAnsi="Times New Roman"/>
          <w:i/>
          <w:iCs/>
          <w:color w:val="0000FF"/>
          <w:sz w:val="21"/>
          <w:szCs w:val="21"/>
          <w:lang w:eastAsia="zh-CN"/>
        </w:rPr>
        <w:t>matics.</w:t>
      </w:r>
    </w:p>
    <w:p w:rsidR="00DB0296" w:rsidRPr="00816F07" w:rsidRDefault="00DB0296" w:rsidP="00F01D10">
      <w:pPr>
        <w:spacing w:after="0" w:line="360" w:lineRule="auto"/>
        <w:jc w:val="both"/>
        <w:rPr>
          <w:rFonts w:ascii="Times New Roman" w:eastAsiaTheme="minorEastAsia" w:hAnsi="Times New Roman"/>
          <w:color w:val="222222"/>
          <w:sz w:val="21"/>
          <w:szCs w:val="21"/>
        </w:rPr>
      </w:pPr>
    </w:p>
    <w:p w:rsidR="00F01D10" w:rsidRDefault="00F01D10" w:rsidP="00DB0296">
      <w:pPr>
        <w:spacing w:after="0" w:line="360" w:lineRule="auto"/>
        <w:jc w:val="center"/>
        <w:rPr>
          <w:rFonts w:ascii="Times New Roman" w:eastAsia="PMingLiU" w:hAnsi="Times New Roman"/>
          <w:color w:val="222222"/>
          <w:sz w:val="21"/>
          <w:szCs w:val="21"/>
        </w:rPr>
      </w:pPr>
      <w:r>
        <w:rPr>
          <w:rFonts w:ascii="Times New Roman" w:eastAsiaTheme="minorEastAsia" w:hAnsi="Times New Roman"/>
          <w:color w:val="222222"/>
          <w:sz w:val="21"/>
          <w:szCs w:val="21"/>
        </w:rPr>
        <w:t>-----------------------</w:t>
      </w:r>
      <w:r>
        <w:rPr>
          <w:rFonts w:ascii="Times New Roman" w:hAnsi="Times New Roman"/>
          <w:color w:val="222222"/>
          <w:sz w:val="21"/>
          <w:szCs w:val="21"/>
        </w:rPr>
        <w:t xml:space="preserve"> REVIEW 3 ---------------------</w:t>
      </w:r>
    </w:p>
    <w:p w:rsidR="00F01D10" w:rsidRDefault="00F01D10" w:rsidP="00DB0296">
      <w:pPr>
        <w:spacing w:after="0" w:line="360" w:lineRule="auto"/>
        <w:jc w:val="center"/>
        <w:rPr>
          <w:rFonts w:ascii="Times New Roman" w:eastAsiaTheme="minorEastAsia" w:hAnsi="Times New Roman"/>
          <w:color w:val="222222"/>
          <w:sz w:val="21"/>
          <w:szCs w:val="21"/>
        </w:rPr>
      </w:pPr>
      <w:r>
        <w:rPr>
          <w:rFonts w:ascii="Times New Roman" w:eastAsiaTheme="minorEastAsia" w:hAnsi="Times New Roman"/>
          <w:color w:val="222222"/>
          <w:sz w:val="21"/>
          <w:szCs w:val="21"/>
        </w:rPr>
        <w:t>-------</w:t>
      </w:r>
      <w:r>
        <w:rPr>
          <w:rFonts w:ascii="Times New Roman" w:hAnsi="Times New Roman"/>
          <w:color w:val="222222"/>
          <w:sz w:val="21"/>
          <w:szCs w:val="21"/>
          <w:lang w:eastAsia="zh-CN"/>
        </w:rPr>
        <w:t>-------</w:t>
      </w:r>
      <w:r>
        <w:rPr>
          <w:rFonts w:ascii="Times New Roman" w:eastAsiaTheme="minorEastAsia" w:hAnsi="Times New Roman"/>
          <w:color w:val="222222"/>
          <w:sz w:val="21"/>
          <w:szCs w:val="21"/>
        </w:rPr>
        <w:t>---- Overall evaluation -------</w:t>
      </w:r>
      <w:r>
        <w:rPr>
          <w:rFonts w:ascii="Times New Roman" w:hAnsi="Times New Roman"/>
          <w:color w:val="222222"/>
          <w:sz w:val="21"/>
          <w:szCs w:val="21"/>
          <w:lang w:eastAsia="zh-CN"/>
        </w:rPr>
        <w:t>------</w:t>
      </w:r>
      <w:r>
        <w:rPr>
          <w:rFonts w:ascii="Times New Roman" w:eastAsiaTheme="minorEastAsia" w:hAnsi="Times New Roman"/>
          <w:color w:val="222222"/>
          <w:sz w:val="21"/>
          <w:szCs w:val="21"/>
        </w:rPr>
        <w:t>----</w:t>
      </w:r>
      <w:r>
        <w:rPr>
          <w:rFonts w:ascii="Times New Roman" w:hAnsi="Times New Roman"/>
          <w:color w:val="222222"/>
          <w:sz w:val="21"/>
          <w:szCs w:val="21"/>
          <w:lang w:eastAsia="zh-CN"/>
        </w:rPr>
        <w:t>-</w:t>
      </w:r>
    </w:p>
    <w:p w:rsidR="00F01D10" w:rsidRDefault="00F01D10" w:rsidP="00F01D10">
      <w:pPr>
        <w:spacing w:after="0" w:line="360" w:lineRule="auto"/>
        <w:jc w:val="both"/>
        <w:rPr>
          <w:rFonts w:ascii="Times New Roman" w:eastAsiaTheme="minorEastAsia" w:hAnsi="Times New Roman"/>
          <w:color w:val="222222"/>
          <w:sz w:val="21"/>
          <w:szCs w:val="21"/>
        </w:rPr>
      </w:pPr>
      <w:r>
        <w:rPr>
          <w:rFonts w:ascii="Times New Roman" w:eastAsiaTheme="minorEastAsia" w:hAnsi="Times New Roman"/>
          <w:color w:val="222222"/>
          <w:sz w:val="21"/>
          <w:szCs w:val="21"/>
        </w:rPr>
        <w:t xml:space="preserve">This work proposed a new gene feature selection method MGFRE for cancer data classification. An hybrid approach of feature elimination and genetic algorithm optimization was used in a recursive manner, and the result shows comparable or marginal benefit compared to previous gene </w:t>
      </w:r>
      <w:r>
        <w:rPr>
          <w:rFonts w:ascii="Times New Roman" w:eastAsiaTheme="minorEastAsia" w:hAnsi="Times New Roman"/>
          <w:color w:val="222222"/>
          <w:sz w:val="21"/>
          <w:szCs w:val="21"/>
        </w:rPr>
        <w:lastRenderedPageBreak/>
        <w:t>feature selection methods from benchmark experiments. Overall, the proposed idea is interesting and actually achieved acceptable performances, but its performance gain is rather marginal, without proposing specific types of classification problems that the proposed method can be more beneficial.</w:t>
      </w:r>
    </w:p>
    <w:p w:rsidR="00F82DAD" w:rsidRPr="00F82DAD" w:rsidRDefault="00F01D10" w:rsidP="00DC016C">
      <w:pPr>
        <w:spacing w:after="0" w:line="360" w:lineRule="auto"/>
        <w:jc w:val="both"/>
        <w:rPr>
          <w:rFonts w:ascii="Times New Roman" w:hAnsi="Times New Roman"/>
          <w:i/>
          <w:iCs/>
          <w:color w:val="0000FF"/>
          <w:sz w:val="21"/>
          <w:szCs w:val="21"/>
          <w:lang w:eastAsia="zh-CN"/>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Thank you for your comment.</w:t>
      </w:r>
      <w:r w:rsidR="00DC016C">
        <w:rPr>
          <w:rFonts w:ascii="Times New Roman" w:hAnsi="Times New Roman" w:hint="eastAsia"/>
          <w:i/>
          <w:iCs/>
          <w:color w:val="0000FF"/>
          <w:sz w:val="21"/>
          <w:szCs w:val="21"/>
          <w:lang w:eastAsia="zh-CN"/>
        </w:rPr>
        <w:t xml:space="preserve"> </w:t>
      </w:r>
      <w:r w:rsidR="00992FE7">
        <w:rPr>
          <w:rFonts w:ascii="Times New Roman" w:hAnsi="Times New Roman"/>
          <w:i/>
          <w:iCs/>
          <w:color w:val="0000FF"/>
          <w:sz w:val="21"/>
          <w:szCs w:val="21"/>
          <w:lang w:eastAsia="zh-CN"/>
        </w:rPr>
        <w:t>Our</w:t>
      </w:r>
      <w:r w:rsidR="004A5B1C">
        <w:rPr>
          <w:rFonts w:ascii="Times New Roman" w:hAnsi="Times New Roman"/>
          <w:i/>
          <w:iCs/>
          <w:color w:val="0000FF"/>
          <w:sz w:val="21"/>
          <w:szCs w:val="21"/>
          <w:lang w:eastAsia="zh-CN"/>
        </w:rPr>
        <w:t xml:space="preserve"> proposed method has showed its great efficiency in</w:t>
      </w:r>
      <w:r w:rsidR="0089479C">
        <w:rPr>
          <w:rFonts w:ascii="Times New Roman" w:hAnsi="Times New Roman"/>
          <w:i/>
          <w:iCs/>
          <w:color w:val="0000FF"/>
          <w:sz w:val="21"/>
          <w:szCs w:val="21"/>
          <w:lang w:eastAsia="zh-CN"/>
        </w:rPr>
        <w:t xml:space="preserve"> gene</w:t>
      </w:r>
      <w:r w:rsidR="004A5B1C">
        <w:rPr>
          <w:rFonts w:ascii="Times New Roman" w:hAnsi="Times New Roman"/>
          <w:i/>
          <w:iCs/>
          <w:color w:val="0000FF"/>
          <w:sz w:val="21"/>
          <w:szCs w:val="21"/>
          <w:lang w:eastAsia="zh-CN"/>
        </w:rPr>
        <w:t xml:space="preserve"> feature selection</w:t>
      </w:r>
      <w:r w:rsidR="00992FE7">
        <w:rPr>
          <w:rFonts w:ascii="Times New Roman" w:hAnsi="Times New Roman"/>
          <w:i/>
          <w:iCs/>
          <w:color w:val="0000FF"/>
          <w:sz w:val="21"/>
          <w:szCs w:val="21"/>
          <w:lang w:eastAsia="zh-CN"/>
        </w:rPr>
        <w:t xml:space="preserve"> through comprehensive experiments on large amount of</w:t>
      </w:r>
      <w:r w:rsidR="004A5B1C">
        <w:rPr>
          <w:rFonts w:ascii="Times New Roman" w:hAnsi="Times New Roman"/>
          <w:i/>
          <w:iCs/>
          <w:color w:val="0000FF"/>
          <w:sz w:val="21"/>
          <w:szCs w:val="21"/>
          <w:lang w:eastAsia="zh-CN"/>
        </w:rPr>
        <w:t xml:space="preserve"> </w:t>
      </w:r>
      <w:r w:rsidR="0089479C">
        <w:rPr>
          <w:rFonts w:ascii="Times New Roman" w:hAnsi="Times New Roman"/>
          <w:i/>
          <w:iCs/>
          <w:color w:val="0000FF"/>
          <w:sz w:val="21"/>
          <w:szCs w:val="21"/>
          <w:lang w:eastAsia="zh-CN"/>
        </w:rPr>
        <w:t>high-dimensional</w:t>
      </w:r>
      <w:r w:rsidR="00991534">
        <w:rPr>
          <w:rFonts w:ascii="Times New Roman" w:hAnsi="Times New Roman"/>
          <w:i/>
          <w:iCs/>
          <w:color w:val="0000FF"/>
          <w:sz w:val="21"/>
          <w:szCs w:val="21"/>
          <w:lang w:eastAsia="zh-CN"/>
        </w:rPr>
        <w:t xml:space="preserve"> </w:t>
      </w:r>
      <w:r w:rsidR="0089479C">
        <w:rPr>
          <w:rFonts w:ascii="Times New Roman" w:hAnsi="Times New Roman"/>
          <w:i/>
          <w:iCs/>
          <w:color w:val="0000FF"/>
          <w:sz w:val="21"/>
          <w:szCs w:val="21"/>
          <w:lang w:eastAsia="zh-CN"/>
        </w:rPr>
        <w:t>expression dataset</w:t>
      </w:r>
      <w:r w:rsidR="00992FE7">
        <w:rPr>
          <w:rFonts w:ascii="Times New Roman" w:hAnsi="Times New Roman"/>
          <w:i/>
          <w:iCs/>
          <w:color w:val="0000FF"/>
          <w:sz w:val="21"/>
          <w:szCs w:val="21"/>
          <w:lang w:eastAsia="zh-CN"/>
        </w:rPr>
        <w:t>s compared with the popular algorithms in this field. Our method</w:t>
      </w:r>
      <w:r w:rsidR="0089479C">
        <w:rPr>
          <w:rFonts w:ascii="Times New Roman" w:hAnsi="Times New Roman"/>
          <w:i/>
          <w:iCs/>
          <w:color w:val="0000FF"/>
          <w:sz w:val="21"/>
          <w:szCs w:val="21"/>
          <w:lang w:eastAsia="zh-CN"/>
        </w:rPr>
        <w:t xml:space="preserve"> could be regarded as a promising method for</w:t>
      </w:r>
      <w:r w:rsidR="00F82DAD">
        <w:rPr>
          <w:rFonts w:ascii="Times New Roman" w:hAnsi="Times New Roman"/>
          <w:i/>
          <w:iCs/>
          <w:color w:val="0000FF"/>
          <w:sz w:val="21"/>
          <w:szCs w:val="21"/>
          <w:lang w:eastAsia="zh-CN"/>
        </w:rPr>
        <w:t xml:space="preserve"> the classification problems of high-dimensional data</w:t>
      </w:r>
      <w:r w:rsidR="004A5B1C">
        <w:rPr>
          <w:rFonts w:ascii="Times New Roman" w:hAnsi="Times New Roman"/>
          <w:i/>
          <w:iCs/>
          <w:color w:val="0000FF"/>
          <w:sz w:val="21"/>
          <w:szCs w:val="21"/>
          <w:lang w:eastAsia="zh-CN"/>
        </w:rPr>
        <w:t xml:space="preserve"> especially</w:t>
      </w:r>
      <w:r w:rsidR="00992FE7">
        <w:rPr>
          <w:rFonts w:ascii="Times New Roman" w:hAnsi="Times New Roman"/>
          <w:i/>
          <w:iCs/>
          <w:color w:val="0000FF"/>
          <w:sz w:val="21"/>
          <w:szCs w:val="21"/>
          <w:lang w:eastAsia="zh-CN"/>
        </w:rPr>
        <w:t xml:space="preserve"> for</w:t>
      </w:r>
      <w:r w:rsidR="004A5B1C">
        <w:rPr>
          <w:rFonts w:ascii="Times New Roman" w:hAnsi="Times New Roman"/>
          <w:i/>
          <w:iCs/>
          <w:color w:val="0000FF"/>
          <w:sz w:val="21"/>
          <w:szCs w:val="21"/>
          <w:lang w:eastAsia="zh-CN"/>
        </w:rPr>
        <w:t xml:space="preserve"> the gene</w:t>
      </w:r>
      <w:r w:rsidR="00992FE7">
        <w:rPr>
          <w:rFonts w:ascii="Times New Roman" w:hAnsi="Times New Roman"/>
          <w:i/>
          <w:iCs/>
          <w:color w:val="0000FF"/>
          <w:sz w:val="21"/>
          <w:szCs w:val="21"/>
          <w:lang w:eastAsia="zh-CN"/>
        </w:rPr>
        <w:t xml:space="preserve"> expression</w:t>
      </w:r>
      <w:r w:rsidR="004A5B1C">
        <w:rPr>
          <w:rFonts w:ascii="Times New Roman" w:hAnsi="Times New Roman"/>
          <w:i/>
          <w:iCs/>
          <w:color w:val="0000FF"/>
          <w:sz w:val="21"/>
          <w:szCs w:val="21"/>
          <w:lang w:eastAsia="zh-CN"/>
        </w:rPr>
        <w:t xml:space="preserve"> data</w:t>
      </w:r>
      <w:r w:rsidR="000D1CDC">
        <w:rPr>
          <w:rFonts w:ascii="Times New Roman" w:hAnsi="Times New Roman"/>
          <w:i/>
          <w:iCs/>
          <w:color w:val="0000FF"/>
          <w:sz w:val="21"/>
          <w:szCs w:val="21"/>
          <w:lang w:eastAsia="zh-CN"/>
        </w:rPr>
        <w:t>.</w:t>
      </w:r>
      <w:r w:rsidR="000D1CDC">
        <w:rPr>
          <w:rFonts w:ascii="Times New Roman" w:hAnsi="Times New Roman" w:hint="eastAsia"/>
          <w:i/>
          <w:iCs/>
          <w:color w:val="0000FF"/>
          <w:sz w:val="21"/>
          <w:szCs w:val="21"/>
          <w:lang w:eastAsia="zh-CN"/>
        </w:rPr>
        <w:t xml:space="preserve"> </w:t>
      </w:r>
      <w:r w:rsidR="00F82DAD">
        <w:rPr>
          <w:rFonts w:ascii="Times New Roman" w:hAnsi="Times New Roman" w:hint="eastAsia"/>
          <w:i/>
          <w:iCs/>
          <w:color w:val="0000FF"/>
          <w:sz w:val="21"/>
          <w:szCs w:val="21"/>
          <w:lang w:eastAsia="zh-CN"/>
        </w:rPr>
        <w:t>For</w:t>
      </w:r>
      <w:r w:rsidR="00F82DAD">
        <w:rPr>
          <w:rFonts w:ascii="Times New Roman" w:hAnsi="Times New Roman"/>
          <w:i/>
          <w:iCs/>
          <w:color w:val="0000FF"/>
          <w:sz w:val="21"/>
          <w:szCs w:val="21"/>
          <w:lang w:eastAsia="zh-CN"/>
        </w:rPr>
        <w:t xml:space="preserve"> </w:t>
      </w:r>
      <w:r w:rsidR="00F82DAD">
        <w:rPr>
          <w:rFonts w:ascii="Times New Roman" w:hAnsi="Times New Roman" w:hint="eastAsia"/>
          <w:i/>
          <w:iCs/>
          <w:color w:val="0000FF"/>
          <w:sz w:val="21"/>
          <w:szCs w:val="21"/>
          <w:lang w:eastAsia="zh-CN"/>
        </w:rPr>
        <w:t>the</w:t>
      </w:r>
      <w:r w:rsidR="00F82DAD">
        <w:rPr>
          <w:rFonts w:ascii="Times New Roman" w:hAnsi="Times New Roman"/>
          <w:i/>
          <w:iCs/>
          <w:color w:val="0000FF"/>
          <w:sz w:val="21"/>
          <w:szCs w:val="21"/>
          <w:lang w:eastAsia="zh-CN"/>
        </w:rPr>
        <w:t xml:space="preserve"> analysis of high-dimensional data</w:t>
      </w:r>
      <w:r w:rsidR="00992FE7">
        <w:rPr>
          <w:rFonts w:ascii="Times New Roman" w:hAnsi="Times New Roman"/>
          <w:i/>
          <w:iCs/>
          <w:color w:val="0000FF"/>
          <w:sz w:val="21"/>
          <w:szCs w:val="21"/>
          <w:lang w:eastAsia="zh-CN"/>
        </w:rPr>
        <w:t>, feature selection is essential,</w:t>
      </w:r>
      <w:r w:rsidR="00BE2ED7">
        <w:rPr>
          <w:rFonts w:ascii="Times New Roman" w:hAnsi="Times New Roman"/>
          <w:i/>
          <w:iCs/>
          <w:color w:val="0000FF"/>
          <w:sz w:val="21"/>
          <w:szCs w:val="21"/>
          <w:lang w:eastAsia="zh-CN"/>
        </w:rPr>
        <w:t xml:space="preserve"> which aims at removing</w:t>
      </w:r>
      <w:r w:rsidR="002E202C">
        <w:rPr>
          <w:rFonts w:ascii="Times New Roman" w:hAnsi="Times New Roman"/>
          <w:i/>
          <w:iCs/>
          <w:color w:val="0000FF"/>
          <w:sz w:val="21"/>
          <w:szCs w:val="21"/>
          <w:lang w:eastAsia="zh-CN"/>
        </w:rPr>
        <w:t xml:space="preserve"> the</w:t>
      </w:r>
      <w:r w:rsidR="00BE2ED7">
        <w:rPr>
          <w:rFonts w:ascii="Times New Roman" w:hAnsi="Times New Roman"/>
          <w:i/>
          <w:iCs/>
          <w:color w:val="0000FF"/>
          <w:sz w:val="21"/>
          <w:szCs w:val="21"/>
          <w:lang w:eastAsia="zh-CN"/>
        </w:rPr>
        <w:t xml:space="preserve"> irrelevant and redundant features, cutting down the dimensionality</w:t>
      </w:r>
      <w:r w:rsidR="00504587">
        <w:rPr>
          <w:rFonts w:ascii="Times New Roman" w:hAnsi="Times New Roman"/>
          <w:i/>
          <w:iCs/>
          <w:color w:val="0000FF"/>
          <w:sz w:val="21"/>
          <w:szCs w:val="21"/>
          <w:lang w:eastAsia="zh-CN"/>
        </w:rPr>
        <w:t>,</w:t>
      </w:r>
      <w:r w:rsidR="00991534">
        <w:rPr>
          <w:rFonts w:ascii="Times New Roman" w:hAnsi="Times New Roman"/>
          <w:i/>
          <w:iCs/>
          <w:color w:val="0000FF"/>
          <w:sz w:val="21"/>
          <w:szCs w:val="21"/>
          <w:lang w:eastAsia="zh-CN"/>
        </w:rPr>
        <w:t xml:space="preserve"> and</w:t>
      </w:r>
      <w:r w:rsidR="00504587">
        <w:rPr>
          <w:rFonts w:ascii="Times New Roman" w:hAnsi="Times New Roman"/>
          <w:i/>
          <w:iCs/>
          <w:color w:val="0000FF"/>
          <w:sz w:val="21"/>
          <w:szCs w:val="21"/>
          <w:lang w:eastAsia="zh-CN"/>
        </w:rPr>
        <w:t xml:space="preserve"> </w:t>
      </w:r>
      <w:r w:rsidR="00A330A9">
        <w:rPr>
          <w:rFonts w:ascii="Times New Roman" w:hAnsi="Times New Roman"/>
          <w:i/>
          <w:iCs/>
          <w:color w:val="0000FF"/>
          <w:sz w:val="21"/>
          <w:szCs w:val="21"/>
          <w:lang w:eastAsia="zh-CN"/>
        </w:rPr>
        <w:t>improving</w:t>
      </w:r>
      <w:r w:rsidR="00504587">
        <w:rPr>
          <w:rFonts w:ascii="Times New Roman" w:hAnsi="Times New Roman"/>
          <w:i/>
          <w:iCs/>
          <w:color w:val="0000FF"/>
          <w:sz w:val="21"/>
          <w:szCs w:val="21"/>
          <w:lang w:eastAsia="zh-CN"/>
        </w:rPr>
        <w:t xml:space="preserve"> the predictive performance </w:t>
      </w:r>
      <w:r w:rsidR="00A330A9">
        <w:rPr>
          <w:rFonts w:ascii="Times New Roman" w:hAnsi="Times New Roman"/>
          <w:i/>
          <w:iCs/>
          <w:color w:val="0000FF"/>
          <w:sz w:val="21"/>
          <w:szCs w:val="21"/>
          <w:lang w:eastAsia="zh-CN"/>
        </w:rPr>
        <w:t xml:space="preserve">and </w:t>
      </w:r>
      <w:r w:rsidR="00504587">
        <w:rPr>
          <w:rFonts w:ascii="Times New Roman" w:hAnsi="Times New Roman"/>
          <w:i/>
          <w:iCs/>
          <w:color w:val="0000FF"/>
          <w:sz w:val="21"/>
          <w:szCs w:val="21"/>
          <w:lang w:eastAsia="zh-CN"/>
        </w:rPr>
        <w:t>model interpretability. But due to its NP time complexity, feature selection is</w:t>
      </w:r>
      <w:r w:rsidR="000D1CDC">
        <w:rPr>
          <w:rFonts w:ascii="Times New Roman" w:hAnsi="Times New Roman"/>
          <w:i/>
          <w:iCs/>
          <w:color w:val="0000FF"/>
          <w:sz w:val="21"/>
          <w:szCs w:val="21"/>
          <w:lang w:eastAsia="zh-CN"/>
        </w:rPr>
        <w:t xml:space="preserve"> </w:t>
      </w:r>
      <w:r w:rsidR="000D1CDC" w:rsidRPr="000D1CDC">
        <w:rPr>
          <w:rFonts w:ascii="Times New Roman" w:hAnsi="Times New Roman"/>
          <w:i/>
          <w:iCs/>
          <w:color w:val="0000FF"/>
          <w:sz w:val="21"/>
          <w:szCs w:val="21"/>
          <w:lang w:eastAsia="zh-CN"/>
        </w:rPr>
        <w:t>still</w:t>
      </w:r>
      <w:r w:rsidR="00504587">
        <w:rPr>
          <w:rFonts w:ascii="Times New Roman" w:hAnsi="Times New Roman"/>
          <w:i/>
          <w:iCs/>
          <w:color w:val="0000FF"/>
          <w:sz w:val="21"/>
          <w:szCs w:val="21"/>
          <w:lang w:eastAsia="zh-CN"/>
        </w:rPr>
        <w:t xml:space="preserve"> a challenging and </w:t>
      </w:r>
      <w:r w:rsidR="00504587" w:rsidRPr="00504587">
        <w:rPr>
          <w:rFonts w:ascii="Times New Roman" w:hAnsi="Times New Roman"/>
          <w:i/>
          <w:iCs/>
          <w:color w:val="0000FF"/>
          <w:sz w:val="21"/>
          <w:szCs w:val="21"/>
          <w:lang w:eastAsia="zh-CN"/>
        </w:rPr>
        <w:t>extensively</w:t>
      </w:r>
      <w:r w:rsidR="00504587">
        <w:rPr>
          <w:rFonts w:ascii="Times New Roman" w:hAnsi="Times New Roman"/>
          <w:i/>
          <w:iCs/>
          <w:color w:val="0000FF"/>
          <w:sz w:val="21"/>
          <w:szCs w:val="21"/>
          <w:lang w:eastAsia="zh-CN"/>
        </w:rPr>
        <w:t xml:space="preserve"> </w:t>
      </w:r>
      <w:r w:rsidR="00FE6BB2">
        <w:rPr>
          <w:rFonts w:ascii="Times New Roman" w:hAnsi="Times New Roman"/>
          <w:i/>
          <w:iCs/>
          <w:color w:val="0000FF"/>
          <w:sz w:val="21"/>
          <w:szCs w:val="21"/>
          <w:lang w:eastAsia="zh-CN"/>
        </w:rPr>
        <w:t>studied</w:t>
      </w:r>
      <w:r w:rsidR="00504587">
        <w:rPr>
          <w:rFonts w:ascii="Times New Roman" w:hAnsi="Times New Roman"/>
          <w:i/>
          <w:iCs/>
          <w:color w:val="0000FF"/>
          <w:sz w:val="21"/>
          <w:szCs w:val="21"/>
          <w:lang w:eastAsia="zh-CN"/>
        </w:rPr>
        <w:t xml:space="preserve"> problem</w:t>
      </w:r>
      <w:r w:rsidR="00F30549">
        <w:rPr>
          <w:rFonts w:ascii="Times New Roman" w:hAnsi="Times New Roman"/>
          <w:i/>
          <w:iCs/>
          <w:color w:val="0000FF"/>
          <w:sz w:val="21"/>
          <w:szCs w:val="21"/>
          <w:lang w:eastAsia="zh-CN"/>
        </w:rPr>
        <w:t xml:space="preserve"> in the machine learning and data mining fields. </w:t>
      </w:r>
      <w:r w:rsidR="00A330A9">
        <w:rPr>
          <w:rFonts w:ascii="Times New Roman" w:hAnsi="Times New Roman"/>
          <w:i/>
          <w:iCs/>
          <w:color w:val="0000FF"/>
          <w:sz w:val="21"/>
          <w:szCs w:val="21"/>
          <w:lang w:eastAsia="zh-CN"/>
        </w:rPr>
        <w:t>As for</w:t>
      </w:r>
      <w:r w:rsidR="00504587">
        <w:rPr>
          <w:rFonts w:ascii="Times New Roman" w:hAnsi="Times New Roman"/>
          <w:i/>
          <w:iCs/>
          <w:color w:val="0000FF"/>
          <w:sz w:val="21"/>
          <w:szCs w:val="21"/>
          <w:lang w:eastAsia="zh-CN"/>
        </w:rPr>
        <w:t xml:space="preserve"> the field of bioinformatics, </w:t>
      </w:r>
      <w:r w:rsidR="00992FE7">
        <w:rPr>
          <w:rFonts w:ascii="Times New Roman" w:hAnsi="Times New Roman"/>
          <w:i/>
          <w:iCs/>
          <w:color w:val="0000FF"/>
          <w:sz w:val="21"/>
          <w:szCs w:val="21"/>
          <w:lang w:eastAsia="zh-CN"/>
        </w:rPr>
        <w:t>there are numerous</w:t>
      </w:r>
      <w:r w:rsidR="00E21E62">
        <w:rPr>
          <w:rFonts w:ascii="Times New Roman" w:hAnsi="Times New Roman"/>
          <w:i/>
          <w:iCs/>
          <w:color w:val="0000FF"/>
          <w:sz w:val="21"/>
          <w:szCs w:val="21"/>
          <w:lang w:eastAsia="zh-CN"/>
        </w:rPr>
        <w:t xml:space="preserve"> of</w:t>
      </w:r>
      <w:r w:rsidR="00504587">
        <w:rPr>
          <w:rFonts w:ascii="Times New Roman" w:hAnsi="Times New Roman"/>
          <w:i/>
          <w:iCs/>
          <w:color w:val="0000FF"/>
          <w:sz w:val="21"/>
          <w:szCs w:val="21"/>
          <w:lang w:eastAsia="zh-CN"/>
        </w:rPr>
        <w:t xml:space="preserve"> high</w:t>
      </w:r>
      <w:r w:rsidR="00992FE7">
        <w:rPr>
          <w:rFonts w:ascii="Times New Roman" w:hAnsi="Times New Roman"/>
          <w:i/>
          <w:iCs/>
          <w:color w:val="0000FF"/>
          <w:sz w:val="21"/>
          <w:szCs w:val="21"/>
          <w:lang w:eastAsia="zh-CN"/>
        </w:rPr>
        <w:t xml:space="preserve"> dimensional </w:t>
      </w:r>
      <w:r w:rsidR="00E21E62">
        <w:rPr>
          <w:rFonts w:ascii="Times New Roman" w:hAnsi="Times New Roman"/>
          <w:i/>
          <w:iCs/>
          <w:color w:val="0000FF"/>
          <w:sz w:val="21"/>
          <w:szCs w:val="21"/>
          <w:lang w:eastAsia="zh-CN"/>
        </w:rPr>
        <w:t xml:space="preserve">data such as gene expression data, which makes feature selection more important and challenging </w:t>
      </w:r>
      <w:r w:rsidR="00E21E62" w:rsidRPr="00E21E62">
        <w:rPr>
          <w:rFonts w:ascii="Times New Roman" w:hAnsi="Times New Roman"/>
          <w:i/>
          <w:iCs/>
          <w:color w:val="0000FF"/>
          <w:sz w:val="21"/>
          <w:szCs w:val="21"/>
          <w:lang w:eastAsia="zh-CN"/>
        </w:rPr>
        <w:t>[13]</w:t>
      </w:r>
      <w:r w:rsidR="00562365">
        <w:rPr>
          <w:rFonts w:ascii="Times New Roman" w:hAnsi="Times New Roman"/>
          <w:i/>
          <w:iCs/>
          <w:color w:val="0000FF"/>
          <w:sz w:val="21"/>
          <w:szCs w:val="21"/>
          <w:lang w:eastAsia="zh-CN"/>
        </w:rPr>
        <w:t>.</w:t>
      </w:r>
      <w:r w:rsidR="00F30549">
        <w:rPr>
          <w:rFonts w:ascii="Times New Roman" w:hAnsi="Times New Roman"/>
          <w:i/>
          <w:iCs/>
          <w:color w:val="0000FF"/>
          <w:sz w:val="21"/>
          <w:szCs w:val="21"/>
          <w:lang w:eastAsia="zh-CN"/>
        </w:rPr>
        <w:t xml:space="preserve"> Furthermore,</w:t>
      </w:r>
      <w:r w:rsidR="00A330A9">
        <w:rPr>
          <w:rFonts w:ascii="Times New Roman" w:hAnsi="Times New Roman"/>
          <w:i/>
          <w:iCs/>
          <w:color w:val="0000FF"/>
          <w:sz w:val="21"/>
          <w:szCs w:val="21"/>
          <w:lang w:eastAsia="zh-CN"/>
        </w:rPr>
        <w:t xml:space="preserve"> the</w:t>
      </w:r>
      <w:r w:rsidR="00A330A9" w:rsidRPr="00A330A9">
        <w:t xml:space="preserve"> </w:t>
      </w:r>
      <w:r w:rsidR="00A330A9" w:rsidRPr="00A330A9">
        <w:rPr>
          <w:rFonts w:ascii="Times New Roman" w:hAnsi="Times New Roman"/>
          <w:i/>
          <w:iCs/>
          <w:color w:val="0000FF"/>
          <w:sz w:val="21"/>
          <w:szCs w:val="21"/>
          <w:lang w:eastAsia="zh-CN"/>
        </w:rPr>
        <w:t>identification of</w:t>
      </w:r>
      <w:r w:rsidR="00A330A9">
        <w:rPr>
          <w:rFonts w:ascii="Times New Roman" w:hAnsi="Times New Roman"/>
          <w:i/>
          <w:iCs/>
          <w:color w:val="0000FF"/>
          <w:sz w:val="21"/>
          <w:szCs w:val="21"/>
          <w:lang w:eastAsia="zh-CN"/>
        </w:rPr>
        <w:t xml:space="preserve"> a small subset</w:t>
      </w:r>
      <w:r w:rsidR="00A330A9" w:rsidRPr="00A330A9">
        <w:rPr>
          <w:rFonts w:ascii="Times New Roman" w:hAnsi="Times New Roman"/>
          <w:i/>
          <w:iCs/>
          <w:color w:val="0000FF"/>
          <w:sz w:val="21"/>
          <w:szCs w:val="21"/>
          <w:lang w:eastAsia="zh-CN"/>
        </w:rPr>
        <w:t xml:space="preserve"> </w:t>
      </w:r>
      <w:r w:rsidR="00991534">
        <w:rPr>
          <w:rFonts w:ascii="Times New Roman" w:hAnsi="Times New Roman"/>
          <w:i/>
          <w:iCs/>
          <w:color w:val="0000FF"/>
          <w:sz w:val="21"/>
          <w:szCs w:val="21"/>
          <w:lang w:eastAsia="zh-CN"/>
        </w:rPr>
        <w:t xml:space="preserve">of </w:t>
      </w:r>
      <w:r w:rsidR="00A330A9" w:rsidRPr="00A330A9">
        <w:rPr>
          <w:rFonts w:ascii="Times New Roman" w:hAnsi="Times New Roman"/>
          <w:i/>
          <w:iCs/>
          <w:color w:val="0000FF"/>
          <w:sz w:val="21"/>
          <w:szCs w:val="21"/>
          <w:lang w:eastAsia="zh-CN"/>
        </w:rPr>
        <w:t>in</w:t>
      </w:r>
      <w:r w:rsidR="00A330A9">
        <w:rPr>
          <w:rFonts w:ascii="Times New Roman" w:hAnsi="Times New Roman"/>
          <w:i/>
          <w:iCs/>
          <w:color w:val="0000FF"/>
          <w:sz w:val="21"/>
          <w:szCs w:val="21"/>
          <w:lang w:eastAsia="zh-CN"/>
        </w:rPr>
        <w:t xml:space="preserve">formative predictors is </w:t>
      </w:r>
      <w:r w:rsidR="00991534">
        <w:rPr>
          <w:rFonts w:ascii="Times New Roman" w:hAnsi="Times New Roman"/>
          <w:i/>
          <w:iCs/>
          <w:color w:val="0000FF"/>
          <w:sz w:val="21"/>
          <w:szCs w:val="21"/>
          <w:lang w:eastAsia="zh-CN"/>
        </w:rPr>
        <w:t>deeply</w:t>
      </w:r>
      <w:r w:rsidR="00A330A9">
        <w:rPr>
          <w:rFonts w:ascii="Times New Roman" w:hAnsi="Times New Roman"/>
          <w:i/>
          <w:iCs/>
          <w:color w:val="0000FF"/>
          <w:sz w:val="21"/>
          <w:szCs w:val="21"/>
          <w:lang w:eastAsia="zh-CN"/>
        </w:rPr>
        <w:t xml:space="preserve"> desired in</w:t>
      </w:r>
      <w:r w:rsidR="00F30549">
        <w:rPr>
          <w:rFonts w:ascii="Times New Roman" w:hAnsi="Times New Roman"/>
          <w:i/>
          <w:iCs/>
          <w:color w:val="0000FF"/>
          <w:sz w:val="21"/>
          <w:szCs w:val="21"/>
          <w:lang w:eastAsia="zh-CN"/>
        </w:rPr>
        <w:t xml:space="preserve"> the</w:t>
      </w:r>
      <w:r w:rsidR="00A330A9">
        <w:rPr>
          <w:rFonts w:ascii="Times New Roman" w:hAnsi="Times New Roman"/>
          <w:i/>
          <w:iCs/>
          <w:color w:val="0000FF"/>
          <w:sz w:val="21"/>
          <w:szCs w:val="21"/>
          <w:lang w:eastAsia="zh-CN"/>
        </w:rPr>
        <w:t xml:space="preserve"> analysis of h</w:t>
      </w:r>
      <w:r w:rsidR="00A330A9" w:rsidRPr="00A330A9">
        <w:rPr>
          <w:rFonts w:ascii="Times New Roman" w:hAnsi="Times New Roman"/>
          <w:i/>
          <w:iCs/>
          <w:color w:val="0000FF"/>
          <w:sz w:val="21"/>
          <w:szCs w:val="21"/>
          <w:lang w:eastAsia="zh-CN"/>
        </w:rPr>
        <w:t>igh-throughput genomic, proteomic and metabolomic data</w:t>
      </w:r>
      <w:r w:rsidR="00A330A9">
        <w:rPr>
          <w:rFonts w:ascii="Times New Roman" w:hAnsi="Times New Roman"/>
          <w:i/>
          <w:iCs/>
          <w:color w:val="0000FF"/>
          <w:sz w:val="21"/>
          <w:szCs w:val="21"/>
          <w:lang w:eastAsia="zh-CN"/>
        </w:rPr>
        <w:t xml:space="preserve"> which is</w:t>
      </w:r>
      <w:r w:rsidR="00A330A9" w:rsidRPr="00A330A9">
        <w:rPr>
          <w:rFonts w:ascii="Times New Roman" w:hAnsi="Times New Roman" w:hint="eastAsia"/>
          <w:i/>
          <w:iCs/>
          <w:color w:val="0000FF"/>
          <w:sz w:val="21"/>
          <w:szCs w:val="21"/>
          <w:lang w:eastAsia="zh-CN"/>
        </w:rPr>
        <w:t xml:space="preserve"> </w:t>
      </w:r>
      <w:r w:rsidR="00A330A9" w:rsidRPr="00A330A9">
        <w:rPr>
          <w:rFonts w:ascii="Times New Roman" w:hAnsi="Times New Roman"/>
          <w:i/>
          <w:iCs/>
          <w:color w:val="0000FF"/>
          <w:sz w:val="21"/>
          <w:szCs w:val="21"/>
          <w:lang w:eastAsia="zh-CN"/>
        </w:rPr>
        <w:t>characterized by</w:t>
      </w:r>
      <w:r w:rsidR="00A330A9" w:rsidRPr="00A330A9">
        <w:rPr>
          <w:rFonts w:ascii="Times New Roman" w:hAnsi="Times New Roman" w:hint="eastAsia"/>
          <w:i/>
          <w:iCs/>
          <w:color w:val="0000FF"/>
          <w:sz w:val="21"/>
          <w:szCs w:val="21"/>
          <w:lang w:eastAsia="zh-CN"/>
        </w:rPr>
        <w:t xml:space="preserve"> </w:t>
      </w:r>
      <w:r w:rsidR="00A330A9">
        <w:rPr>
          <w:rFonts w:ascii="Times New Roman" w:hAnsi="Times New Roman"/>
          <w:i/>
          <w:iCs/>
          <w:color w:val="0000FF"/>
          <w:sz w:val="21"/>
          <w:szCs w:val="21"/>
          <w:lang w:eastAsia="zh-CN"/>
        </w:rPr>
        <w:t>the</w:t>
      </w:r>
      <w:r w:rsidR="00F30549" w:rsidRPr="00F30549">
        <w:rPr>
          <w:rFonts w:ascii="Times New Roman" w:hAnsi="Times New Roman" w:hint="eastAsia"/>
          <w:i/>
          <w:iCs/>
          <w:color w:val="0000FF"/>
          <w:sz w:val="21"/>
          <w:szCs w:val="21"/>
          <w:lang w:eastAsia="zh-CN"/>
        </w:rPr>
        <w:t>“</w:t>
      </w:r>
      <w:r w:rsidR="00F30549" w:rsidRPr="00F30549">
        <w:rPr>
          <w:rFonts w:ascii="Times New Roman" w:hAnsi="Times New Roman"/>
          <w:i/>
          <w:iCs/>
          <w:color w:val="0000FF"/>
          <w:sz w:val="21"/>
          <w:szCs w:val="21"/>
          <w:lang w:eastAsia="zh-CN"/>
        </w:rPr>
        <w:t>large p small n”</w:t>
      </w:r>
      <w:r w:rsidR="00A330A9">
        <w:rPr>
          <w:rFonts w:ascii="Times New Roman" w:hAnsi="Times New Roman"/>
          <w:i/>
          <w:iCs/>
          <w:color w:val="0000FF"/>
          <w:sz w:val="21"/>
          <w:szCs w:val="21"/>
          <w:lang w:eastAsia="zh-CN"/>
        </w:rPr>
        <w:t xml:space="preserve"> paradigm </w:t>
      </w:r>
      <w:r w:rsidR="0012091F">
        <w:rPr>
          <w:rFonts w:ascii="Times New Roman" w:hAnsi="Times New Roman"/>
          <w:i/>
          <w:iCs/>
          <w:color w:val="0000FF"/>
          <w:sz w:val="21"/>
          <w:szCs w:val="21"/>
          <w:lang w:eastAsia="zh-CN"/>
        </w:rPr>
        <w:t>[</w:t>
      </w:r>
      <w:r w:rsidR="0099236A">
        <w:rPr>
          <w:rFonts w:ascii="Times New Roman" w:hAnsi="Times New Roman"/>
          <w:i/>
          <w:iCs/>
          <w:color w:val="0000FF"/>
          <w:sz w:val="21"/>
          <w:szCs w:val="21"/>
          <w:lang w:eastAsia="zh-CN"/>
        </w:rPr>
        <w:t>14</w:t>
      </w:r>
      <w:r w:rsidR="0012091F">
        <w:rPr>
          <w:rFonts w:ascii="Times New Roman" w:hAnsi="Times New Roman"/>
          <w:i/>
          <w:iCs/>
          <w:color w:val="0000FF"/>
          <w:sz w:val="21"/>
          <w:szCs w:val="21"/>
          <w:lang w:eastAsia="zh-CN"/>
        </w:rPr>
        <w:t>]</w:t>
      </w:r>
      <w:r w:rsidR="00A330A9">
        <w:rPr>
          <w:rFonts w:ascii="Times New Roman" w:hAnsi="Times New Roman"/>
          <w:i/>
          <w:iCs/>
          <w:color w:val="0000FF"/>
          <w:sz w:val="21"/>
          <w:szCs w:val="21"/>
          <w:lang w:eastAsia="zh-CN"/>
        </w:rPr>
        <w:t>.</w:t>
      </w:r>
      <w:r w:rsidR="00991534">
        <w:rPr>
          <w:rFonts w:ascii="Times New Roman" w:hAnsi="Times New Roman"/>
          <w:i/>
          <w:iCs/>
          <w:color w:val="0000FF"/>
          <w:sz w:val="21"/>
          <w:szCs w:val="21"/>
          <w:lang w:eastAsia="zh-CN"/>
        </w:rPr>
        <w:t xml:space="preserve"> To conclude, our proposed method </w:t>
      </w:r>
      <w:r w:rsidR="00991534" w:rsidRPr="00991534">
        <w:rPr>
          <w:rFonts w:ascii="Times New Roman" w:hAnsi="Times New Roman"/>
          <w:i/>
          <w:iCs/>
          <w:color w:val="0000FF"/>
          <w:sz w:val="21"/>
          <w:szCs w:val="21"/>
          <w:lang w:eastAsia="zh-CN"/>
        </w:rPr>
        <w:t>could conceivably be applied to</w:t>
      </w:r>
      <w:r w:rsidR="000D1CDC">
        <w:rPr>
          <w:rFonts w:ascii="Times New Roman" w:hAnsi="Times New Roman"/>
          <w:i/>
          <w:iCs/>
          <w:color w:val="0000FF"/>
          <w:sz w:val="21"/>
          <w:szCs w:val="21"/>
          <w:lang w:eastAsia="zh-CN"/>
        </w:rPr>
        <w:t xml:space="preserve"> the feature selection and classification problems in above high-dimensional datasets </w:t>
      </w:r>
      <w:r w:rsidR="00DC016C">
        <w:rPr>
          <w:rFonts w:ascii="Times New Roman" w:hAnsi="Times New Roman"/>
          <w:i/>
          <w:iCs/>
          <w:color w:val="0000FF"/>
          <w:sz w:val="21"/>
          <w:szCs w:val="21"/>
          <w:lang w:eastAsia="zh-CN"/>
        </w:rPr>
        <w:t>due to</w:t>
      </w:r>
      <w:r w:rsidR="000D1CDC">
        <w:rPr>
          <w:rFonts w:ascii="Times New Roman" w:hAnsi="Times New Roman"/>
          <w:i/>
          <w:iCs/>
          <w:color w:val="0000FF"/>
          <w:sz w:val="21"/>
          <w:szCs w:val="21"/>
          <w:lang w:eastAsia="zh-CN"/>
        </w:rPr>
        <w:t xml:space="preserve"> its </w:t>
      </w:r>
      <w:r w:rsidR="000D1CDC" w:rsidRPr="000D1CDC">
        <w:rPr>
          <w:rFonts w:ascii="Times New Roman" w:hAnsi="Times New Roman"/>
          <w:i/>
          <w:iCs/>
          <w:color w:val="0000FF"/>
          <w:sz w:val="21"/>
          <w:szCs w:val="21"/>
          <w:lang w:eastAsia="zh-CN"/>
        </w:rPr>
        <w:t>excellent</w:t>
      </w:r>
      <w:r w:rsidR="000D1CDC">
        <w:rPr>
          <w:rFonts w:ascii="Times New Roman" w:hAnsi="Times New Roman"/>
          <w:i/>
          <w:iCs/>
          <w:color w:val="0000FF"/>
          <w:sz w:val="21"/>
          <w:szCs w:val="21"/>
          <w:lang w:eastAsia="zh-CN"/>
        </w:rPr>
        <w:t xml:space="preserve"> performance.</w:t>
      </w:r>
    </w:p>
    <w:p w:rsidR="00F01D10" w:rsidRDefault="00F01D10" w:rsidP="00F01D10">
      <w:pPr>
        <w:spacing w:after="0" w:line="360" w:lineRule="auto"/>
        <w:jc w:val="both"/>
        <w:rPr>
          <w:rFonts w:ascii="Times New Roman" w:eastAsiaTheme="minorEastAsia" w:hAnsi="Times New Roman"/>
          <w:color w:val="222222"/>
          <w:sz w:val="21"/>
          <w:szCs w:val="21"/>
        </w:rPr>
      </w:pPr>
    </w:p>
    <w:p w:rsidR="00F01D10" w:rsidRDefault="00F01D10" w:rsidP="00DB0296">
      <w:pPr>
        <w:spacing w:after="0" w:line="360" w:lineRule="auto"/>
        <w:jc w:val="center"/>
        <w:rPr>
          <w:rFonts w:ascii="Times New Roman" w:eastAsia="PMingLiU" w:hAnsi="Times New Roman"/>
          <w:color w:val="222222"/>
          <w:sz w:val="21"/>
          <w:szCs w:val="21"/>
        </w:rPr>
      </w:pPr>
      <w:r>
        <w:rPr>
          <w:rFonts w:ascii="Times New Roman" w:eastAsiaTheme="minorEastAsia" w:hAnsi="Times New Roman"/>
          <w:color w:val="222222"/>
          <w:sz w:val="21"/>
          <w:szCs w:val="21"/>
        </w:rPr>
        <w:t>-----------------------</w:t>
      </w:r>
      <w:r>
        <w:rPr>
          <w:rFonts w:ascii="Times New Roman" w:hAnsi="Times New Roman"/>
          <w:color w:val="222222"/>
          <w:sz w:val="21"/>
          <w:szCs w:val="21"/>
        </w:rPr>
        <w:t xml:space="preserve"> REVIEW 4 ---------------------</w:t>
      </w:r>
    </w:p>
    <w:p w:rsidR="00F01D10" w:rsidRDefault="00F01D10" w:rsidP="00DB0296">
      <w:pPr>
        <w:spacing w:after="0" w:line="360" w:lineRule="auto"/>
        <w:jc w:val="center"/>
        <w:rPr>
          <w:rFonts w:ascii="Times New Roman" w:eastAsiaTheme="minorEastAsia" w:hAnsi="Times New Roman"/>
          <w:color w:val="222222"/>
          <w:sz w:val="21"/>
          <w:szCs w:val="21"/>
        </w:rPr>
      </w:pPr>
      <w:r>
        <w:rPr>
          <w:rFonts w:ascii="Times New Roman" w:eastAsiaTheme="minorEastAsia" w:hAnsi="Times New Roman"/>
          <w:color w:val="222222"/>
          <w:sz w:val="21"/>
          <w:szCs w:val="21"/>
        </w:rPr>
        <w:t>-------</w:t>
      </w:r>
      <w:r>
        <w:rPr>
          <w:rFonts w:ascii="Times New Roman" w:hAnsi="Times New Roman"/>
          <w:color w:val="222222"/>
          <w:sz w:val="21"/>
          <w:szCs w:val="21"/>
          <w:lang w:eastAsia="zh-CN"/>
        </w:rPr>
        <w:t>-------</w:t>
      </w:r>
      <w:r>
        <w:rPr>
          <w:rFonts w:ascii="Times New Roman" w:eastAsiaTheme="minorEastAsia" w:hAnsi="Times New Roman"/>
          <w:color w:val="222222"/>
          <w:sz w:val="21"/>
          <w:szCs w:val="21"/>
        </w:rPr>
        <w:t>---- Overall evaluation -------</w:t>
      </w:r>
      <w:r>
        <w:rPr>
          <w:rFonts w:ascii="Times New Roman" w:hAnsi="Times New Roman"/>
          <w:color w:val="222222"/>
          <w:sz w:val="21"/>
          <w:szCs w:val="21"/>
          <w:lang w:eastAsia="zh-CN"/>
        </w:rPr>
        <w:t>------</w:t>
      </w:r>
      <w:r>
        <w:rPr>
          <w:rFonts w:ascii="Times New Roman" w:eastAsiaTheme="minorEastAsia" w:hAnsi="Times New Roman"/>
          <w:color w:val="222222"/>
          <w:sz w:val="21"/>
          <w:szCs w:val="21"/>
        </w:rPr>
        <w:t>----</w:t>
      </w:r>
      <w:r>
        <w:rPr>
          <w:rFonts w:ascii="Times New Roman" w:hAnsi="Times New Roman"/>
          <w:color w:val="222222"/>
          <w:sz w:val="21"/>
          <w:szCs w:val="21"/>
          <w:lang w:eastAsia="zh-CN"/>
        </w:rPr>
        <w:t>-</w:t>
      </w:r>
    </w:p>
    <w:p w:rsidR="00F01D10" w:rsidRDefault="00F01D10" w:rsidP="00F01D10">
      <w:pPr>
        <w:spacing w:after="0" w:line="360" w:lineRule="auto"/>
        <w:jc w:val="both"/>
        <w:rPr>
          <w:rFonts w:ascii="Times New Roman" w:eastAsia="PMingLiU" w:hAnsi="Times New Roman"/>
          <w:color w:val="222222"/>
          <w:sz w:val="21"/>
          <w:szCs w:val="21"/>
        </w:rPr>
      </w:pPr>
      <w:r>
        <w:rPr>
          <w:rFonts w:ascii="Times New Roman" w:eastAsiaTheme="minorEastAsia" w:hAnsi="Times New Roman"/>
          <w:color w:val="222222"/>
          <w:sz w:val="21"/>
          <w:szCs w:val="21"/>
        </w:rPr>
        <w:t>It is hard to find any novel finding emerged from this study. Overly technical. Cancer genome analysis is a mature field; it is not clear how this study can push forward the field.</w:t>
      </w:r>
    </w:p>
    <w:p w:rsidR="001346D6" w:rsidRPr="00DC016C" w:rsidRDefault="00F01D10" w:rsidP="00DC016C">
      <w:pPr>
        <w:spacing w:after="0" w:line="360" w:lineRule="auto"/>
        <w:jc w:val="both"/>
        <w:rPr>
          <w:rFonts w:ascii="Times New Roman" w:eastAsia="Times New Roman" w:hAnsi="Times New Roman"/>
          <w:i/>
          <w:iCs/>
          <w:color w:val="0000FF"/>
          <w:sz w:val="21"/>
          <w:szCs w:val="21"/>
        </w:rPr>
      </w:pPr>
      <w:r>
        <w:rPr>
          <w:rFonts w:ascii="Times New Roman" w:eastAsia="Times New Roman" w:hAnsi="Times New Roman"/>
          <w:b/>
          <w:i/>
          <w:iCs/>
          <w:color w:val="0000FF"/>
          <w:sz w:val="21"/>
          <w:szCs w:val="21"/>
        </w:rPr>
        <w:t>Response</w:t>
      </w:r>
      <w:r>
        <w:rPr>
          <w:rFonts w:ascii="Times New Roman" w:eastAsia="Times New Roman" w:hAnsi="Times New Roman"/>
          <w:i/>
          <w:iCs/>
          <w:color w:val="0000FF"/>
          <w:sz w:val="21"/>
          <w:szCs w:val="21"/>
        </w:rPr>
        <w:t xml:space="preserve">: </w:t>
      </w:r>
      <w:r>
        <w:rPr>
          <w:rFonts w:ascii="Times New Roman" w:hAnsi="Times New Roman"/>
          <w:i/>
          <w:iCs/>
          <w:color w:val="0000FF"/>
          <w:sz w:val="21"/>
          <w:szCs w:val="21"/>
          <w:lang w:eastAsia="zh-CN"/>
        </w:rPr>
        <w:t xml:space="preserve">Thank you for </w:t>
      </w:r>
      <w:r w:rsidR="00DC016C">
        <w:rPr>
          <w:rFonts w:ascii="Times New Roman" w:hAnsi="Times New Roman"/>
          <w:i/>
          <w:iCs/>
          <w:color w:val="0000FF"/>
          <w:sz w:val="21"/>
          <w:szCs w:val="21"/>
          <w:lang w:eastAsia="zh-CN"/>
        </w:rPr>
        <w:t>your</w:t>
      </w:r>
      <w:r>
        <w:rPr>
          <w:rFonts w:ascii="Times New Roman" w:hAnsi="Times New Roman"/>
          <w:i/>
          <w:iCs/>
          <w:color w:val="0000FF"/>
          <w:sz w:val="21"/>
          <w:szCs w:val="21"/>
          <w:lang w:eastAsia="zh-CN"/>
        </w:rPr>
        <w:t xml:space="preserve"> comment.</w:t>
      </w:r>
    </w:p>
    <w:p w:rsidR="00F01D10" w:rsidRDefault="00375EA2" w:rsidP="003545C7">
      <w:pPr>
        <w:spacing w:after="0" w:line="360" w:lineRule="auto"/>
        <w:ind w:firstLine="420"/>
        <w:jc w:val="both"/>
        <w:rPr>
          <w:rFonts w:ascii="Times New Roman" w:hAnsi="Times New Roman"/>
          <w:i/>
          <w:iCs/>
          <w:color w:val="0000FF"/>
          <w:sz w:val="21"/>
          <w:szCs w:val="21"/>
          <w:lang w:eastAsia="zh-CN"/>
        </w:rPr>
      </w:pPr>
      <w:r>
        <w:rPr>
          <w:rFonts w:ascii="Times New Roman" w:hAnsi="Times New Roman"/>
          <w:i/>
          <w:iCs/>
          <w:color w:val="0000FF"/>
          <w:sz w:val="21"/>
          <w:szCs w:val="21"/>
          <w:lang w:eastAsia="zh-CN"/>
        </w:rPr>
        <w:t xml:space="preserve">Firstly, </w:t>
      </w:r>
      <w:r w:rsidR="00DC016C">
        <w:rPr>
          <w:rFonts w:ascii="Times New Roman" w:hAnsi="Times New Roman"/>
          <w:i/>
          <w:iCs/>
          <w:color w:val="0000FF"/>
          <w:sz w:val="21"/>
          <w:szCs w:val="21"/>
          <w:lang w:eastAsia="zh-CN"/>
        </w:rPr>
        <w:t>the innovation of our method is to combine</w:t>
      </w:r>
      <w:r w:rsidR="00CB5B48">
        <w:rPr>
          <w:rFonts w:ascii="Times New Roman" w:hAnsi="Times New Roman"/>
          <w:i/>
          <w:iCs/>
          <w:color w:val="0000FF"/>
          <w:sz w:val="21"/>
          <w:szCs w:val="21"/>
          <w:lang w:eastAsia="zh-CN"/>
        </w:rPr>
        <w:t xml:space="preserve"> </w:t>
      </w:r>
      <w:r w:rsidR="00CB5B48">
        <w:rPr>
          <w:rFonts w:ascii="Times New Roman" w:hAnsi="Times New Roman" w:hint="eastAsia"/>
          <w:i/>
          <w:iCs/>
          <w:color w:val="0000FF"/>
          <w:sz w:val="21"/>
          <w:szCs w:val="21"/>
          <w:lang w:eastAsia="zh-CN"/>
        </w:rPr>
        <w:t>the</w:t>
      </w:r>
      <w:r w:rsidR="00CB5B48">
        <w:rPr>
          <w:rFonts w:ascii="Times New Roman" w:hAnsi="Times New Roman"/>
          <w:i/>
          <w:iCs/>
          <w:color w:val="0000FF"/>
          <w:sz w:val="21"/>
          <w:szCs w:val="21"/>
          <w:lang w:eastAsia="zh-CN"/>
        </w:rPr>
        <w:t xml:space="preserve"> evolutionary </w:t>
      </w:r>
      <w:r w:rsidR="000D1CDC">
        <w:rPr>
          <w:rFonts w:ascii="Times New Roman" w:hAnsi="Times New Roman"/>
          <w:i/>
          <w:iCs/>
          <w:color w:val="0000FF"/>
          <w:sz w:val="21"/>
          <w:szCs w:val="21"/>
          <w:lang w:eastAsia="zh-CN"/>
        </w:rPr>
        <w:t>strategy of GA</w:t>
      </w:r>
      <w:r w:rsidR="00CB5B48">
        <w:rPr>
          <w:rFonts w:ascii="Times New Roman" w:hAnsi="Times New Roman"/>
          <w:i/>
          <w:iCs/>
          <w:color w:val="0000FF"/>
          <w:sz w:val="21"/>
          <w:szCs w:val="21"/>
          <w:lang w:eastAsia="zh-CN"/>
        </w:rPr>
        <w:t xml:space="preserve"> </w:t>
      </w:r>
      <w:r w:rsidR="00CB5B48">
        <w:rPr>
          <w:rFonts w:ascii="Times New Roman" w:hAnsi="Times New Roman" w:hint="eastAsia"/>
          <w:i/>
          <w:iCs/>
          <w:color w:val="0000FF"/>
          <w:sz w:val="21"/>
          <w:szCs w:val="21"/>
          <w:lang w:eastAsia="zh-CN"/>
        </w:rPr>
        <w:t>with</w:t>
      </w:r>
      <w:r w:rsidR="00CB5B48">
        <w:rPr>
          <w:rFonts w:ascii="Times New Roman" w:hAnsi="Times New Roman"/>
          <w:i/>
          <w:iCs/>
          <w:color w:val="0000FF"/>
          <w:sz w:val="21"/>
          <w:szCs w:val="21"/>
          <w:lang w:eastAsia="zh-CN"/>
        </w:rPr>
        <w:t xml:space="preserve"> recursive feature elimination process</w:t>
      </w:r>
      <w:r w:rsidR="005B7C86">
        <w:rPr>
          <w:rFonts w:ascii="Times New Roman" w:hAnsi="Times New Roman"/>
          <w:i/>
          <w:iCs/>
          <w:color w:val="0000FF"/>
          <w:sz w:val="21"/>
          <w:szCs w:val="21"/>
          <w:lang w:eastAsia="zh-CN"/>
        </w:rPr>
        <w:t xml:space="preserve"> </w:t>
      </w:r>
      <w:r w:rsidR="005B7C86" w:rsidRPr="005B7C86">
        <w:rPr>
          <w:rFonts w:ascii="Times New Roman" w:hAnsi="Times New Roman"/>
          <w:i/>
          <w:iCs/>
          <w:color w:val="0000FF"/>
          <w:sz w:val="21"/>
          <w:szCs w:val="21"/>
          <w:lang w:eastAsia="zh-CN"/>
        </w:rPr>
        <w:t>as the search unit GaRFE</w:t>
      </w:r>
      <w:r w:rsidR="00CB5B48">
        <w:rPr>
          <w:rFonts w:ascii="Times New Roman" w:hAnsi="Times New Roman"/>
          <w:i/>
          <w:iCs/>
          <w:color w:val="0000FF"/>
          <w:sz w:val="21"/>
          <w:szCs w:val="21"/>
          <w:lang w:eastAsia="zh-CN"/>
        </w:rPr>
        <w:t xml:space="preserve"> to </w:t>
      </w:r>
      <w:r w:rsidR="000D1CDC">
        <w:rPr>
          <w:rFonts w:ascii="Times New Roman" w:hAnsi="Times New Roman"/>
          <w:i/>
          <w:iCs/>
          <w:color w:val="0000FF"/>
          <w:sz w:val="21"/>
          <w:szCs w:val="21"/>
          <w:lang w:eastAsia="zh-CN"/>
        </w:rPr>
        <w:t xml:space="preserve">give an explicit </w:t>
      </w:r>
      <w:r w:rsidR="005B7C86">
        <w:rPr>
          <w:rFonts w:ascii="Times New Roman" w:hAnsi="Times New Roman"/>
          <w:i/>
          <w:iCs/>
          <w:color w:val="0000FF"/>
          <w:sz w:val="21"/>
          <w:szCs w:val="21"/>
          <w:lang w:eastAsia="zh-CN"/>
        </w:rPr>
        <w:t>feature</w:t>
      </w:r>
      <w:r w:rsidR="0004666E">
        <w:rPr>
          <w:rFonts w:ascii="Times New Roman" w:hAnsi="Times New Roman"/>
          <w:i/>
          <w:iCs/>
          <w:color w:val="0000FF"/>
          <w:sz w:val="21"/>
          <w:szCs w:val="21"/>
          <w:lang w:eastAsia="zh-CN"/>
        </w:rPr>
        <w:t xml:space="preserve"> number</w:t>
      </w:r>
      <w:r w:rsidR="005B7C86">
        <w:rPr>
          <w:rFonts w:ascii="Times New Roman" w:hAnsi="Times New Roman"/>
          <w:i/>
          <w:iCs/>
          <w:color w:val="0000FF"/>
          <w:sz w:val="21"/>
          <w:szCs w:val="21"/>
          <w:lang w:eastAsia="zh-CN"/>
        </w:rPr>
        <w:t xml:space="preserve"> decline along with the e</w:t>
      </w:r>
      <w:r w:rsidR="00DC016C">
        <w:rPr>
          <w:rFonts w:ascii="Times New Roman" w:hAnsi="Times New Roman"/>
          <w:i/>
          <w:iCs/>
          <w:color w:val="0000FF"/>
          <w:sz w:val="21"/>
          <w:szCs w:val="21"/>
          <w:lang w:eastAsia="zh-CN"/>
        </w:rPr>
        <w:t>volutionary optimization search. The large amount experiments on benchmark datasets have</w:t>
      </w:r>
      <w:r w:rsidR="005B7C86">
        <w:rPr>
          <w:rFonts w:ascii="Times New Roman" w:hAnsi="Times New Roman"/>
          <w:i/>
          <w:iCs/>
          <w:color w:val="0000FF"/>
          <w:sz w:val="21"/>
          <w:szCs w:val="21"/>
          <w:lang w:eastAsia="zh-CN"/>
        </w:rPr>
        <w:t xml:space="preserve"> showed great </w:t>
      </w:r>
      <w:r w:rsidR="00DC016C">
        <w:rPr>
          <w:rFonts w:ascii="Times New Roman" w:hAnsi="Times New Roman"/>
          <w:i/>
          <w:iCs/>
          <w:color w:val="0000FF"/>
          <w:sz w:val="21"/>
          <w:szCs w:val="21"/>
          <w:lang w:eastAsia="zh-CN"/>
        </w:rPr>
        <w:t>performances on</w:t>
      </w:r>
      <w:r w:rsidR="005B7C86">
        <w:rPr>
          <w:rFonts w:ascii="Times New Roman" w:hAnsi="Times New Roman"/>
          <w:i/>
          <w:iCs/>
          <w:color w:val="0000FF"/>
          <w:sz w:val="21"/>
          <w:szCs w:val="21"/>
          <w:lang w:eastAsia="zh-CN"/>
        </w:rPr>
        <w:t xml:space="preserve"> finding the minimal informative genes in microarray datasets</w:t>
      </w:r>
      <w:r w:rsidR="000D1CDC">
        <w:rPr>
          <w:rFonts w:ascii="Times New Roman" w:hAnsi="Times New Roman"/>
          <w:i/>
          <w:iCs/>
          <w:color w:val="0000FF"/>
          <w:sz w:val="21"/>
          <w:szCs w:val="21"/>
          <w:lang w:eastAsia="zh-CN"/>
        </w:rPr>
        <w:t>.</w:t>
      </w:r>
      <w:r w:rsidR="005B7C86">
        <w:rPr>
          <w:rFonts w:ascii="Times New Roman" w:hAnsi="Times New Roman" w:hint="eastAsia"/>
          <w:i/>
          <w:iCs/>
          <w:color w:val="0000FF"/>
          <w:sz w:val="21"/>
          <w:szCs w:val="21"/>
          <w:lang w:eastAsia="zh-CN"/>
        </w:rPr>
        <w:t xml:space="preserve"> </w:t>
      </w:r>
      <w:r w:rsidR="00A43AAA">
        <w:rPr>
          <w:rFonts w:ascii="Times New Roman" w:hAnsi="Times New Roman"/>
          <w:i/>
          <w:iCs/>
          <w:color w:val="0000FF"/>
          <w:sz w:val="21"/>
          <w:szCs w:val="21"/>
          <w:lang w:eastAsia="zh-CN"/>
        </w:rPr>
        <w:t>Re</w:t>
      </w:r>
      <w:r w:rsidR="00DC016C">
        <w:rPr>
          <w:rFonts w:ascii="Times New Roman" w:hAnsi="Times New Roman"/>
          <w:i/>
          <w:iCs/>
          <w:color w:val="0000FF"/>
          <w:sz w:val="21"/>
          <w:szCs w:val="21"/>
          <w:lang w:eastAsia="zh-CN"/>
        </w:rPr>
        <w:t>cently</w:t>
      </w:r>
      <w:r w:rsidR="001346D6">
        <w:rPr>
          <w:rFonts w:ascii="Times New Roman" w:hAnsi="Times New Roman"/>
          <w:i/>
          <w:iCs/>
          <w:color w:val="0000FF"/>
          <w:sz w:val="21"/>
          <w:szCs w:val="21"/>
          <w:lang w:eastAsia="zh-CN"/>
        </w:rPr>
        <w:t xml:space="preserve">, </w:t>
      </w:r>
      <w:r w:rsidR="00A43AAA">
        <w:rPr>
          <w:rFonts w:ascii="Times New Roman" w:hAnsi="Times New Roman"/>
          <w:i/>
          <w:iCs/>
          <w:color w:val="0000FF"/>
          <w:sz w:val="21"/>
          <w:szCs w:val="21"/>
          <w:lang w:eastAsia="zh-CN"/>
        </w:rPr>
        <w:t>some</w:t>
      </w:r>
      <w:r w:rsidR="001346D6">
        <w:rPr>
          <w:rFonts w:ascii="Times New Roman" w:hAnsi="Times New Roman"/>
          <w:i/>
          <w:iCs/>
          <w:color w:val="0000FF"/>
          <w:sz w:val="21"/>
          <w:szCs w:val="21"/>
          <w:lang w:eastAsia="zh-CN"/>
        </w:rPr>
        <w:t xml:space="preserve"> evolutio</w:t>
      </w:r>
      <w:r w:rsidR="00A43AAA">
        <w:rPr>
          <w:rFonts w:ascii="Times New Roman" w:hAnsi="Times New Roman"/>
          <w:i/>
          <w:iCs/>
          <w:color w:val="0000FF"/>
          <w:sz w:val="21"/>
          <w:szCs w:val="21"/>
          <w:lang w:eastAsia="zh-CN"/>
        </w:rPr>
        <w:t xml:space="preserve">nary methods have been used in feature selection and </w:t>
      </w:r>
      <w:r w:rsidR="00A43AAA">
        <w:rPr>
          <w:rFonts w:ascii="Times New Roman" w:hAnsi="Times New Roman"/>
          <w:i/>
          <w:iCs/>
          <w:color w:val="0000FF"/>
          <w:sz w:val="21"/>
          <w:szCs w:val="21"/>
          <w:lang w:eastAsia="zh-CN"/>
        </w:rPr>
        <w:lastRenderedPageBreak/>
        <w:t>binary encoding method has been extensively considered</w:t>
      </w:r>
      <w:r w:rsidR="00815B6D">
        <w:rPr>
          <w:rFonts w:ascii="Times New Roman" w:hAnsi="Times New Roman"/>
          <w:i/>
          <w:iCs/>
          <w:color w:val="0000FF"/>
          <w:sz w:val="21"/>
          <w:szCs w:val="21"/>
          <w:lang w:eastAsia="zh-CN"/>
        </w:rPr>
        <w:t xml:space="preserve"> </w:t>
      </w:r>
      <w:r w:rsidR="00A43AAA">
        <w:rPr>
          <w:rFonts w:ascii="Times New Roman" w:hAnsi="Times New Roman"/>
          <w:i/>
          <w:iCs/>
          <w:color w:val="0000FF"/>
          <w:sz w:val="21"/>
          <w:szCs w:val="21"/>
          <w:lang w:eastAsia="zh-CN"/>
        </w:rPr>
        <w:t>for solution encoding</w:t>
      </w:r>
      <w:r w:rsidR="00092453" w:rsidRPr="00092453">
        <w:rPr>
          <w:rFonts w:ascii="Times New Roman" w:hAnsi="Times New Roman"/>
          <w:i/>
          <w:iCs/>
          <w:color w:val="0000FF"/>
          <w:sz w:val="21"/>
          <w:szCs w:val="21"/>
          <w:lang w:eastAsia="zh-CN"/>
        </w:rPr>
        <w:t xml:space="preserve"> in [5][6][7]</w:t>
      </w:r>
      <w:r w:rsidR="0038502C" w:rsidRPr="0038502C">
        <w:t xml:space="preserve"> </w:t>
      </w:r>
      <w:r w:rsidR="0038502C">
        <w:rPr>
          <w:rFonts w:ascii="Times New Roman" w:hAnsi="Times New Roman"/>
          <w:i/>
          <w:iCs/>
          <w:color w:val="0000FF"/>
          <w:sz w:val="21"/>
          <w:szCs w:val="21"/>
          <w:lang w:eastAsia="zh-CN"/>
        </w:rPr>
        <w:t>[8][9</w:t>
      </w:r>
      <w:r w:rsidR="0038502C" w:rsidRPr="0038502C">
        <w:rPr>
          <w:rFonts w:ascii="Times New Roman" w:hAnsi="Times New Roman"/>
          <w:i/>
          <w:iCs/>
          <w:color w:val="0000FF"/>
          <w:sz w:val="21"/>
          <w:szCs w:val="21"/>
          <w:lang w:eastAsia="zh-CN"/>
        </w:rPr>
        <w:t>]</w:t>
      </w:r>
      <w:r w:rsidR="001346D6">
        <w:rPr>
          <w:rFonts w:ascii="Times New Roman" w:hAnsi="Times New Roman"/>
          <w:i/>
          <w:iCs/>
          <w:color w:val="0000FF"/>
          <w:sz w:val="21"/>
          <w:szCs w:val="21"/>
          <w:lang w:eastAsia="zh-CN"/>
        </w:rPr>
        <w:t>.</w:t>
      </w:r>
      <w:r w:rsidR="00815B6D">
        <w:rPr>
          <w:rFonts w:ascii="Times New Roman" w:hAnsi="Times New Roman"/>
          <w:i/>
          <w:iCs/>
          <w:color w:val="0000FF"/>
          <w:sz w:val="21"/>
          <w:szCs w:val="21"/>
          <w:lang w:eastAsia="zh-CN"/>
        </w:rPr>
        <w:t xml:space="preserve"> But binary encoding has the </w:t>
      </w:r>
      <w:r w:rsidR="008B2F99">
        <w:rPr>
          <w:rFonts w:ascii="Times New Roman" w:hAnsi="Times New Roman"/>
          <w:i/>
          <w:iCs/>
          <w:color w:val="0000FF"/>
          <w:sz w:val="21"/>
          <w:szCs w:val="21"/>
          <w:lang w:eastAsia="zh-CN"/>
        </w:rPr>
        <w:t>shortcomings of the</w:t>
      </w:r>
      <w:r w:rsidR="0004666E">
        <w:rPr>
          <w:rFonts w:ascii="Times New Roman" w:hAnsi="Times New Roman"/>
          <w:i/>
          <w:iCs/>
          <w:color w:val="0000FF"/>
          <w:sz w:val="21"/>
          <w:szCs w:val="21"/>
          <w:lang w:eastAsia="zh-CN"/>
        </w:rPr>
        <w:t xml:space="preserve"> probable</w:t>
      </w:r>
      <w:r w:rsidR="008B2F99">
        <w:rPr>
          <w:rFonts w:ascii="Times New Roman" w:hAnsi="Times New Roman"/>
          <w:i/>
          <w:iCs/>
          <w:color w:val="0000FF"/>
          <w:sz w:val="21"/>
          <w:szCs w:val="21"/>
          <w:lang w:eastAsia="zh-CN"/>
        </w:rPr>
        <w:t xml:space="preserve"> existing of irrelevant </w:t>
      </w:r>
      <w:r w:rsidR="0004666E">
        <w:rPr>
          <w:rFonts w:ascii="Times New Roman" w:hAnsi="Times New Roman"/>
          <w:i/>
          <w:iCs/>
          <w:color w:val="0000FF"/>
          <w:sz w:val="21"/>
          <w:szCs w:val="21"/>
          <w:lang w:eastAsia="zh-CN"/>
        </w:rPr>
        <w:t>feature</w:t>
      </w:r>
      <w:r w:rsidR="00092453">
        <w:rPr>
          <w:rFonts w:ascii="Times New Roman" w:hAnsi="Times New Roman"/>
          <w:i/>
          <w:iCs/>
          <w:color w:val="0000FF"/>
          <w:sz w:val="21"/>
          <w:szCs w:val="21"/>
          <w:lang w:eastAsia="zh-CN"/>
        </w:rPr>
        <w:t>s</w:t>
      </w:r>
      <w:r w:rsidR="0004666E">
        <w:rPr>
          <w:rFonts w:ascii="Times New Roman" w:hAnsi="Times New Roman"/>
          <w:i/>
          <w:iCs/>
          <w:color w:val="0000FF"/>
          <w:sz w:val="21"/>
          <w:szCs w:val="21"/>
          <w:lang w:eastAsia="zh-CN"/>
        </w:rPr>
        <w:t xml:space="preserve"> in selected feature subset, high time cost for decreasing the feature number and slow convergence speed. </w:t>
      </w:r>
      <w:r w:rsidR="00A43AAA">
        <w:rPr>
          <w:rFonts w:ascii="Times New Roman" w:hAnsi="Times New Roman"/>
          <w:i/>
          <w:iCs/>
          <w:color w:val="0000FF"/>
          <w:sz w:val="21"/>
          <w:szCs w:val="21"/>
          <w:lang w:eastAsia="zh-CN"/>
        </w:rPr>
        <w:t>Instead, our</w:t>
      </w:r>
      <w:r w:rsidR="002316E7">
        <w:rPr>
          <w:rFonts w:ascii="Times New Roman" w:hAnsi="Times New Roman"/>
          <w:i/>
          <w:iCs/>
          <w:color w:val="0000FF"/>
          <w:sz w:val="21"/>
          <w:szCs w:val="21"/>
          <w:lang w:eastAsia="zh-CN"/>
        </w:rPr>
        <w:t xml:space="preserve"> proposed</w:t>
      </w:r>
      <w:r w:rsidR="00A43AAA">
        <w:rPr>
          <w:rFonts w:ascii="Times New Roman" w:hAnsi="Times New Roman"/>
          <w:i/>
          <w:iCs/>
          <w:color w:val="0000FF"/>
          <w:sz w:val="21"/>
          <w:szCs w:val="21"/>
          <w:lang w:eastAsia="zh-CN"/>
        </w:rPr>
        <w:t xml:space="preserve"> method utilizes</w:t>
      </w:r>
      <w:r w:rsidR="0004666E">
        <w:rPr>
          <w:rFonts w:ascii="Times New Roman" w:hAnsi="Times New Roman"/>
          <w:i/>
          <w:iCs/>
          <w:color w:val="0000FF"/>
          <w:sz w:val="21"/>
          <w:szCs w:val="21"/>
          <w:lang w:eastAsia="zh-CN"/>
        </w:rPr>
        <w:t xml:space="preserve"> variable length integer encoding in GA and </w:t>
      </w:r>
      <w:r w:rsidR="00A43AAA">
        <w:rPr>
          <w:rFonts w:ascii="Times New Roman" w:hAnsi="Times New Roman"/>
          <w:i/>
          <w:iCs/>
          <w:color w:val="0000FF"/>
          <w:sz w:val="21"/>
          <w:szCs w:val="21"/>
          <w:lang w:eastAsia="zh-CN"/>
        </w:rPr>
        <w:t>cuts</w:t>
      </w:r>
      <w:r w:rsidR="003545C7">
        <w:rPr>
          <w:rFonts w:ascii="Times New Roman" w:hAnsi="Times New Roman"/>
          <w:i/>
          <w:iCs/>
          <w:color w:val="0000FF"/>
          <w:sz w:val="21"/>
          <w:szCs w:val="21"/>
          <w:lang w:eastAsia="zh-CN"/>
        </w:rPr>
        <w:t xml:space="preserve"> down the encoding length recursively in search process, which could quickly remove the irrelevant and redundant features and converge to the minimal informative feature combination</w:t>
      </w:r>
      <w:r w:rsidR="0004666E">
        <w:rPr>
          <w:rFonts w:ascii="Times New Roman" w:hAnsi="Times New Roman"/>
          <w:i/>
          <w:iCs/>
          <w:color w:val="0000FF"/>
          <w:sz w:val="21"/>
          <w:szCs w:val="21"/>
          <w:lang w:eastAsia="zh-CN"/>
        </w:rPr>
        <w:t>.</w:t>
      </w:r>
      <w:r w:rsidR="001346D6">
        <w:rPr>
          <w:rFonts w:ascii="Times New Roman" w:hAnsi="Times New Roman"/>
          <w:i/>
          <w:iCs/>
          <w:color w:val="0000FF"/>
          <w:sz w:val="21"/>
          <w:szCs w:val="21"/>
          <w:lang w:eastAsia="zh-CN"/>
        </w:rPr>
        <w:t xml:space="preserve"> </w:t>
      </w:r>
      <w:r w:rsidR="002316E7">
        <w:rPr>
          <w:rFonts w:ascii="Times New Roman" w:hAnsi="Times New Roman"/>
          <w:i/>
          <w:iCs/>
          <w:color w:val="0000FF"/>
          <w:sz w:val="21"/>
          <w:szCs w:val="21"/>
          <w:lang w:eastAsia="zh-CN"/>
        </w:rPr>
        <w:t>In addition, i</w:t>
      </w:r>
      <w:r w:rsidR="00092453" w:rsidRPr="00092453">
        <w:rPr>
          <w:rFonts w:ascii="Times New Roman" w:hAnsi="Times New Roman"/>
          <w:i/>
          <w:iCs/>
          <w:color w:val="0000FF"/>
          <w:sz w:val="21"/>
          <w:szCs w:val="21"/>
          <w:lang w:eastAsia="zh-CN"/>
        </w:rPr>
        <w:t>t is also worth mentioning that the RFE process in MGRFE doe</w:t>
      </w:r>
      <w:r w:rsidR="00F07434">
        <w:rPr>
          <w:rFonts w:ascii="Times New Roman" w:hAnsi="Times New Roman"/>
          <w:i/>
          <w:iCs/>
          <w:color w:val="0000FF"/>
          <w:sz w:val="21"/>
          <w:szCs w:val="21"/>
          <w:lang w:eastAsia="zh-CN"/>
        </w:rPr>
        <w:t>sn't rank</w:t>
      </w:r>
      <w:r w:rsidR="00A43AAA">
        <w:rPr>
          <w:rFonts w:ascii="Times New Roman" w:hAnsi="Times New Roman"/>
          <w:i/>
          <w:iCs/>
          <w:color w:val="0000FF"/>
          <w:sz w:val="21"/>
          <w:szCs w:val="21"/>
          <w:lang w:eastAsia="zh-CN"/>
        </w:rPr>
        <w:t xml:space="preserve"> genes to</w:t>
      </w:r>
      <w:r w:rsidR="00092453" w:rsidRPr="00092453">
        <w:rPr>
          <w:rFonts w:ascii="Times New Roman" w:hAnsi="Times New Roman"/>
          <w:i/>
          <w:iCs/>
          <w:color w:val="0000FF"/>
          <w:sz w:val="21"/>
          <w:szCs w:val="21"/>
          <w:lang w:eastAsia="zh-CN"/>
        </w:rPr>
        <w:t xml:space="preserve"> remove the least weighted ones as described in [11], but introduces the random</w:t>
      </w:r>
      <w:r w:rsidR="009E59B4">
        <w:rPr>
          <w:rFonts w:ascii="Times New Roman" w:hAnsi="Times New Roman"/>
          <w:i/>
          <w:iCs/>
          <w:color w:val="0000FF"/>
          <w:sz w:val="21"/>
          <w:szCs w:val="21"/>
          <w:lang w:eastAsia="zh-CN"/>
        </w:rPr>
        <w:t xml:space="preserve"> strategy to randomly discard</w:t>
      </w:r>
      <w:r w:rsidR="00092453" w:rsidRPr="00092453">
        <w:rPr>
          <w:rFonts w:ascii="Times New Roman" w:hAnsi="Times New Roman"/>
          <w:i/>
          <w:iCs/>
          <w:color w:val="0000FF"/>
          <w:sz w:val="21"/>
          <w:szCs w:val="21"/>
          <w:lang w:eastAsia="zh-CN"/>
        </w:rPr>
        <w:t xml:space="preserve"> a same numb</w:t>
      </w:r>
      <w:r w:rsidR="00B65C3E">
        <w:rPr>
          <w:rFonts w:ascii="Times New Roman" w:hAnsi="Times New Roman"/>
          <w:i/>
          <w:iCs/>
          <w:color w:val="0000FF"/>
          <w:sz w:val="21"/>
          <w:szCs w:val="21"/>
          <w:lang w:eastAsia="zh-CN"/>
        </w:rPr>
        <w:t>er of genes in the</w:t>
      </w:r>
      <w:r w:rsidR="00092453" w:rsidRPr="00092453">
        <w:rPr>
          <w:rFonts w:ascii="Times New Roman" w:hAnsi="Times New Roman"/>
          <w:i/>
          <w:iCs/>
          <w:color w:val="0000FF"/>
          <w:sz w:val="21"/>
          <w:szCs w:val="21"/>
          <w:lang w:eastAsia="zh-CN"/>
        </w:rPr>
        <w:t xml:space="preserve"> chromosome</w:t>
      </w:r>
      <w:r w:rsidR="00B65C3E">
        <w:rPr>
          <w:rFonts w:ascii="Times New Roman" w:hAnsi="Times New Roman"/>
          <w:i/>
          <w:iCs/>
          <w:color w:val="0000FF"/>
          <w:sz w:val="21"/>
          <w:szCs w:val="21"/>
          <w:lang w:eastAsia="zh-CN"/>
        </w:rPr>
        <w:t xml:space="preserve"> of</w:t>
      </w:r>
      <w:r w:rsidR="00092453" w:rsidRPr="00092453">
        <w:rPr>
          <w:rFonts w:ascii="Times New Roman" w:hAnsi="Times New Roman"/>
          <w:i/>
          <w:iCs/>
          <w:color w:val="0000FF"/>
          <w:sz w:val="21"/>
          <w:szCs w:val="21"/>
          <w:lang w:eastAsia="zh-CN"/>
        </w:rPr>
        <w:t xml:space="preserve"> </w:t>
      </w:r>
      <w:r w:rsidR="00B65C3E" w:rsidRPr="00B65C3E">
        <w:rPr>
          <w:rFonts w:ascii="Times New Roman" w:hAnsi="Times New Roman"/>
          <w:i/>
          <w:iCs/>
          <w:color w:val="0000FF"/>
          <w:sz w:val="21"/>
          <w:szCs w:val="21"/>
          <w:lang w:eastAsia="zh-CN"/>
        </w:rPr>
        <w:t xml:space="preserve">each individual </w:t>
      </w:r>
      <w:r w:rsidR="00092453" w:rsidRPr="00092453">
        <w:rPr>
          <w:rFonts w:ascii="Times New Roman" w:hAnsi="Times New Roman"/>
          <w:i/>
          <w:iCs/>
          <w:color w:val="0000FF"/>
          <w:sz w:val="21"/>
          <w:szCs w:val="21"/>
          <w:lang w:eastAsia="zh-CN"/>
        </w:rPr>
        <w:t>between two GA runs</w:t>
      </w:r>
      <w:r w:rsidR="00A43AAA">
        <w:rPr>
          <w:rFonts w:ascii="Times New Roman" w:hAnsi="Times New Roman"/>
          <w:i/>
          <w:iCs/>
          <w:color w:val="0000FF"/>
          <w:sz w:val="21"/>
          <w:szCs w:val="21"/>
          <w:lang w:eastAsia="zh-CN"/>
        </w:rPr>
        <w:t>,</w:t>
      </w:r>
      <w:r w:rsidR="004A0836">
        <w:rPr>
          <w:rFonts w:ascii="Times New Roman" w:hAnsi="Times New Roman"/>
          <w:i/>
          <w:iCs/>
          <w:color w:val="0000FF"/>
          <w:sz w:val="21"/>
          <w:szCs w:val="21"/>
          <w:lang w:eastAsia="zh-CN"/>
        </w:rPr>
        <w:t xml:space="preserve"> which</w:t>
      </w:r>
      <w:r w:rsidR="00092453" w:rsidRPr="00092453">
        <w:rPr>
          <w:rFonts w:ascii="Times New Roman" w:hAnsi="Times New Roman"/>
          <w:i/>
          <w:iCs/>
          <w:color w:val="0000FF"/>
          <w:sz w:val="21"/>
          <w:szCs w:val="21"/>
          <w:lang w:eastAsia="zh-CN"/>
        </w:rPr>
        <w:t xml:space="preserve"> </w:t>
      </w:r>
      <w:r w:rsidR="004A0836" w:rsidRPr="004A0836">
        <w:rPr>
          <w:rFonts w:ascii="Times New Roman" w:hAnsi="Times New Roman"/>
          <w:i/>
          <w:iCs/>
          <w:color w:val="0000FF"/>
          <w:sz w:val="21"/>
          <w:szCs w:val="21"/>
          <w:lang w:eastAsia="zh-CN"/>
        </w:rPr>
        <w:t>proves to be very effective for</w:t>
      </w:r>
      <w:r w:rsidR="004A0836">
        <w:rPr>
          <w:rFonts w:ascii="Times New Roman" w:hAnsi="Times New Roman"/>
          <w:i/>
          <w:iCs/>
          <w:color w:val="0000FF"/>
          <w:sz w:val="21"/>
          <w:szCs w:val="21"/>
          <w:lang w:eastAsia="zh-CN"/>
        </w:rPr>
        <w:t xml:space="preserve"> the</w:t>
      </w:r>
      <w:r w:rsidR="004A0836" w:rsidRPr="004A0836">
        <w:rPr>
          <w:rFonts w:ascii="Times New Roman" w:hAnsi="Times New Roman"/>
          <w:i/>
          <w:iCs/>
          <w:color w:val="0000FF"/>
          <w:sz w:val="21"/>
          <w:szCs w:val="21"/>
          <w:lang w:eastAsia="zh-CN"/>
        </w:rPr>
        <w:t xml:space="preserve"> embedded GA by our comprehensive experiments on 19</w:t>
      </w:r>
      <w:r w:rsidR="004A0836">
        <w:rPr>
          <w:rFonts w:ascii="Times New Roman" w:hAnsi="Times New Roman"/>
          <w:i/>
          <w:iCs/>
          <w:color w:val="0000FF"/>
          <w:sz w:val="21"/>
          <w:szCs w:val="21"/>
          <w:lang w:eastAsia="zh-CN"/>
        </w:rPr>
        <w:t xml:space="preserve"> </w:t>
      </w:r>
      <w:r w:rsidR="004A0836" w:rsidRPr="004A0836">
        <w:rPr>
          <w:rFonts w:ascii="Times New Roman" w:hAnsi="Times New Roman"/>
          <w:i/>
          <w:iCs/>
          <w:color w:val="0000FF"/>
          <w:sz w:val="21"/>
          <w:szCs w:val="21"/>
          <w:lang w:eastAsia="zh-CN"/>
        </w:rPr>
        <w:t>microarray datasets</w:t>
      </w:r>
      <w:r w:rsidR="00092453" w:rsidRPr="00092453">
        <w:rPr>
          <w:rFonts w:ascii="Times New Roman" w:hAnsi="Times New Roman"/>
          <w:i/>
          <w:iCs/>
          <w:color w:val="0000FF"/>
          <w:sz w:val="21"/>
          <w:szCs w:val="21"/>
          <w:lang w:eastAsia="zh-CN"/>
        </w:rPr>
        <w:t>. As for the selection opera</w:t>
      </w:r>
      <w:r w:rsidR="004A0836">
        <w:rPr>
          <w:rFonts w:ascii="Times New Roman" w:hAnsi="Times New Roman"/>
          <w:i/>
          <w:iCs/>
          <w:color w:val="0000FF"/>
          <w:sz w:val="21"/>
          <w:szCs w:val="21"/>
          <w:lang w:eastAsia="zh-CN"/>
        </w:rPr>
        <w:t>tor</w:t>
      </w:r>
      <w:r w:rsidR="002316E7">
        <w:rPr>
          <w:rFonts w:ascii="Times New Roman" w:hAnsi="Times New Roman"/>
          <w:i/>
          <w:iCs/>
          <w:color w:val="0000FF"/>
          <w:sz w:val="21"/>
          <w:szCs w:val="21"/>
          <w:lang w:eastAsia="zh-CN"/>
        </w:rPr>
        <w:t xml:space="preserve"> for our embedded GA,</w:t>
      </w:r>
      <w:r w:rsidR="00092453" w:rsidRPr="00092453">
        <w:rPr>
          <w:rFonts w:ascii="Times New Roman" w:hAnsi="Times New Roman"/>
          <w:i/>
          <w:iCs/>
          <w:color w:val="0000FF"/>
          <w:sz w:val="21"/>
          <w:szCs w:val="21"/>
          <w:lang w:eastAsia="zh-CN"/>
        </w:rPr>
        <w:t xml:space="preserve"> the frequently used roulette wheel selection is less efficient than the simple truncation selection [12]</w:t>
      </w:r>
      <w:r w:rsidR="009E59B4">
        <w:rPr>
          <w:rFonts w:ascii="Times New Roman" w:hAnsi="Times New Roman"/>
          <w:i/>
          <w:iCs/>
          <w:color w:val="0000FF"/>
          <w:sz w:val="21"/>
          <w:szCs w:val="21"/>
          <w:lang w:eastAsia="zh-CN"/>
        </w:rPr>
        <w:t xml:space="preserve"> currently</w:t>
      </w:r>
      <w:r w:rsidR="00092453" w:rsidRPr="00092453">
        <w:rPr>
          <w:rFonts w:ascii="Times New Roman" w:hAnsi="Times New Roman"/>
          <w:i/>
          <w:iCs/>
          <w:color w:val="0000FF"/>
          <w:sz w:val="21"/>
          <w:szCs w:val="21"/>
          <w:lang w:eastAsia="zh-CN"/>
        </w:rPr>
        <w:t xml:space="preserve"> used in MGRFE </w:t>
      </w:r>
      <w:r w:rsidR="005605D1">
        <w:rPr>
          <w:rFonts w:ascii="Times New Roman" w:hAnsi="Times New Roman"/>
          <w:i/>
          <w:iCs/>
          <w:color w:val="0000FF"/>
          <w:sz w:val="21"/>
          <w:szCs w:val="21"/>
          <w:lang w:eastAsia="zh-CN"/>
        </w:rPr>
        <w:t>based on</w:t>
      </w:r>
      <w:r w:rsidR="00092453" w:rsidRPr="00092453">
        <w:rPr>
          <w:rFonts w:ascii="Times New Roman" w:hAnsi="Times New Roman"/>
          <w:i/>
          <w:iCs/>
          <w:color w:val="0000FF"/>
          <w:sz w:val="21"/>
          <w:szCs w:val="21"/>
          <w:lang w:eastAsia="zh-CN"/>
        </w:rPr>
        <w:t xml:space="preserve"> our extra experiments. 1), the differences between the fitness values of all individuals are just slight in most cases. 2), the gap between fitness values only account for few portion in the whole fitness value. These two points provide all individuals with nearly same area occupations in the roulette wheel and lead to the inefficiency of roulette wheel selection. To the best of our knowledge, none previous studies have designed an evolutionary algorithm using variable length integer encoding method in a recursive manner along with the truncation selection operator to tackle the problem of minimal discriminatory feature selection in high-dimension datasets which is described in this paper.</w:t>
      </w:r>
    </w:p>
    <w:p w:rsidR="00C976CD" w:rsidRPr="00C976CD" w:rsidRDefault="003545C7" w:rsidP="00303E17">
      <w:pPr>
        <w:spacing w:after="0" w:line="360" w:lineRule="auto"/>
        <w:ind w:firstLine="420"/>
        <w:jc w:val="both"/>
        <w:rPr>
          <w:rFonts w:ascii="Times New Roman" w:hAnsi="Times New Roman"/>
          <w:i/>
          <w:iCs/>
          <w:color w:val="0000FF"/>
          <w:sz w:val="21"/>
          <w:szCs w:val="21"/>
          <w:lang w:eastAsia="zh-CN"/>
        </w:rPr>
      </w:pPr>
      <w:r>
        <w:rPr>
          <w:rFonts w:ascii="Times New Roman" w:hAnsi="Times New Roman"/>
          <w:i/>
          <w:iCs/>
          <w:color w:val="0000FF"/>
          <w:sz w:val="21"/>
          <w:szCs w:val="21"/>
          <w:lang w:eastAsia="zh-CN"/>
        </w:rPr>
        <w:t>S</w:t>
      </w:r>
      <w:r w:rsidR="00CB2F3C">
        <w:rPr>
          <w:rFonts w:ascii="Times New Roman" w:hAnsi="Times New Roman"/>
          <w:i/>
          <w:iCs/>
          <w:color w:val="0000FF"/>
          <w:sz w:val="21"/>
          <w:szCs w:val="21"/>
          <w:lang w:eastAsia="zh-CN"/>
        </w:rPr>
        <w:t>e</w:t>
      </w:r>
      <w:r>
        <w:rPr>
          <w:rFonts w:ascii="Times New Roman" w:hAnsi="Times New Roman"/>
          <w:i/>
          <w:iCs/>
          <w:color w:val="0000FF"/>
          <w:sz w:val="21"/>
          <w:szCs w:val="21"/>
          <w:lang w:eastAsia="zh-CN"/>
        </w:rPr>
        <w:t>condly, the gene selection for cancer classification on the microarray gene data is still a hot topic of</w:t>
      </w:r>
      <w:r w:rsidR="00CB2F3C">
        <w:rPr>
          <w:rFonts w:ascii="Times New Roman" w:hAnsi="Times New Roman"/>
          <w:i/>
          <w:iCs/>
          <w:color w:val="0000FF"/>
          <w:sz w:val="21"/>
          <w:szCs w:val="21"/>
          <w:lang w:eastAsia="zh-CN"/>
        </w:rPr>
        <w:t xml:space="preserve"> present</w:t>
      </w:r>
      <w:r>
        <w:rPr>
          <w:rFonts w:ascii="Times New Roman" w:hAnsi="Times New Roman"/>
          <w:i/>
          <w:iCs/>
          <w:color w:val="0000FF"/>
          <w:sz w:val="21"/>
          <w:szCs w:val="21"/>
          <w:lang w:eastAsia="zh-CN"/>
        </w:rPr>
        <w:t xml:space="preserve"> research and</w:t>
      </w:r>
      <w:r w:rsidR="00CB2F3C">
        <w:rPr>
          <w:rFonts w:ascii="Times New Roman" w:hAnsi="Times New Roman"/>
          <w:i/>
          <w:iCs/>
          <w:color w:val="0000FF"/>
          <w:sz w:val="21"/>
          <w:szCs w:val="21"/>
          <w:lang w:eastAsia="zh-CN"/>
        </w:rPr>
        <w:t xml:space="preserve"> the cancer related</w:t>
      </w:r>
      <w:r>
        <w:rPr>
          <w:rFonts w:ascii="Times New Roman" w:hAnsi="Times New Roman"/>
          <w:i/>
          <w:iCs/>
          <w:color w:val="0000FF"/>
          <w:sz w:val="21"/>
          <w:szCs w:val="21"/>
          <w:lang w:eastAsia="zh-CN"/>
        </w:rPr>
        <w:t xml:space="preserve"> biomarkers found in the </w:t>
      </w:r>
      <w:r w:rsidR="00CB2F3C">
        <w:rPr>
          <w:rFonts w:ascii="Times New Roman" w:hAnsi="Times New Roman"/>
          <w:i/>
          <w:iCs/>
          <w:color w:val="0000FF"/>
          <w:sz w:val="21"/>
          <w:szCs w:val="21"/>
          <w:lang w:eastAsia="zh-CN"/>
        </w:rPr>
        <w:t xml:space="preserve">expression datasets are important for clinical </w:t>
      </w:r>
      <w:r w:rsidR="00CB2F3C" w:rsidRPr="00CB2F3C">
        <w:rPr>
          <w:rFonts w:ascii="Times New Roman" w:hAnsi="Times New Roman"/>
          <w:i/>
          <w:iCs/>
          <w:color w:val="0000FF"/>
          <w:sz w:val="21"/>
          <w:szCs w:val="21"/>
          <w:lang w:eastAsia="zh-CN"/>
        </w:rPr>
        <w:t>medical</w:t>
      </w:r>
      <w:r w:rsidR="00CB2F3C">
        <w:rPr>
          <w:rFonts w:ascii="Times New Roman" w:hAnsi="Times New Roman"/>
          <w:i/>
          <w:iCs/>
          <w:color w:val="0000FF"/>
          <w:sz w:val="21"/>
          <w:szCs w:val="21"/>
          <w:lang w:eastAsia="zh-CN"/>
        </w:rPr>
        <w:t xml:space="preserve"> </w:t>
      </w:r>
      <w:r w:rsidR="00CB2F3C" w:rsidRPr="00CB2F3C">
        <w:rPr>
          <w:rFonts w:ascii="Times New Roman" w:hAnsi="Times New Roman"/>
          <w:i/>
          <w:iCs/>
          <w:color w:val="0000FF"/>
          <w:sz w:val="21"/>
          <w:szCs w:val="21"/>
          <w:lang w:eastAsia="zh-CN"/>
        </w:rPr>
        <w:t>diagnosis</w:t>
      </w:r>
      <w:r w:rsidR="00CB2F3C">
        <w:rPr>
          <w:rFonts w:ascii="Times New Roman" w:hAnsi="Times New Roman"/>
          <w:i/>
          <w:iCs/>
          <w:color w:val="0000FF"/>
          <w:sz w:val="21"/>
          <w:szCs w:val="21"/>
          <w:lang w:eastAsia="zh-CN"/>
        </w:rPr>
        <w:t xml:space="preserve"> </w:t>
      </w:r>
      <w:r w:rsidR="00CB2F3C" w:rsidRPr="00CB2F3C">
        <w:rPr>
          <w:rFonts w:ascii="Times New Roman" w:hAnsi="Times New Roman"/>
          <w:i/>
          <w:iCs/>
          <w:color w:val="0000FF"/>
          <w:sz w:val="21"/>
          <w:szCs w:val="21"/>
          <w:lang w:eastAsia="zh-CN"/>
        </w:rPr>
        <w:t>and</w:t>
      </w:r>
      <w:r w:rsidR="00CB2F3C">
        <w:rPr>
          <w:rFonts w:ascii="Times New Roman" w:hAnsi="Times New Roman"/>
          <w:i/>
          <w:iCs/>
          <w:color w:val="0000FF"/>
          <w:sz w:val="21"/>
          <w:szCs w:val="21"/>
          <w:lang w:eastAsia="zh-CN"/>
        </w:rPr>
        <w:t xml:space="preserve"> </w:t>
      </w:r>
      <w:r w:rsidR="00CB2F3C" w:rsidRPr="00CB2F3C">
        <w:rPr>
          <w:rFonts w:ascii="Times New Roman" w:hAnsi="Times New Roman"/>
          <w:i/>
          <w:iCs/>
          <w:color w:val="0000FF"/>
          <w:sz w:val="21"/>
          <w:szCs w:val="21"/>
          <w:lang w:eastAsia="zh-CN"/>
        </w:rPr>
        <w:t>prognosis</w:t>
      </w:r>
      <w:r>
        <w:rPr>
          <w:rFonts w:ascii="Times New Roman" w:hAnsi="Times New Roman"/>
          <w:i/>
          <w:iCs/>
          <w:color w:val="0000FF"/>
          <w:sz w:val="21"/>
          <w:szCs w:val="21"/>
          <w:lang w:eastAsia="zh-CN"/>
        </w:rPr>
        <w:t>.</w:t>
      </w:r>
      <w:r w:rsidR="00F11082">
        <w:rPr>
          <w:rFonts w:ascii="Times New Roman" w:hAnsi="Times New Roman"/>
          <w:i/>
          <w:iCs/>
          <w:color w:val="0000FF"/>
          <w:sz w:val="21"/>
          <w:szCs w:val="21"/>
          <w:lang w:eastAsia="zh-CN"/>
        </w:rPr>
        <w:t xml:space="preserve"> </w:t>
      </w:r>
      <w:r w:rsidR="00C976CD">
        <w:rPr>
          <w:rFonts w:ascii="Times New Roman" w:hAnsi="Times New Roman"/>
          <w:i/>
          <w:iCs/>
          <w:color w:val="0000FF"/>
          <w:sz w:val="21"/>
          <w:szCs w:val="21"/>
          <w:lang w:eastAsia="zh-CN"/>
        </w:rPr>
        <w:t>We list some</w:t>
      </w:r>
      <w:r w:rsidR="009E59B4">
        <w:rPr>
          <w:rFonts w:ascii="Times New Roman" w:hAnsi="Times New Roman"/>
          <w:i/>
          <w:iCs/>
          <w:color w:val="0000FF"/>
          <w:sz w:val="21"/>
          <w:szCs w:val="21"/>
          <w:lang w:eastAsia="zh-CN"/>
        </w:rPr>
        <w:t xml:space="preserve"> publications</w:t>
      </w:r>
      <w:r w:rsidR="00F11082">
        <w:rPr>
          <w:rFonts w:ascii="Times New Roman" w:hAnsi="Times New Roman"/>
          <w:i/>
          <w:iCs/>
          <w:color w:val="0000FF"/>
          <w:sz w:val="21"/>
          <w:szCs w:val="21"/>
          <w:lang w:eastAsia="zh-CN"/>
        </w:rPr>
        <w:t xml:space="preserve"> on gene selection for cancer classification </w:t>
      </w:r>
      <w:r w:rsidR="00C600A8">
        <w:rPr>
          <w:rFonts w:ascii="Times New Roman" w:hAnsi="Times New Roman"/>
          <w:i/>
          <w:iCs/>
          <w:color w:val="0000FF"/>
          <w:sz w:val="21"/>
          <w:szCs w:val="21"/>
          <w:lang w:eastAsia="zh-CN"/>
        </w:rPr>
        <w:t>problem using</w:t>
      </w:r>
      <w:r w:rsidR="00C976CD">
        <w:rPr>
          <w:rFonts w:ascii="Times New Roman" w:hAnsi="Times New Roman"/>
          <w:i/>
          <w:iCs/>
          <w:color w:val="0000FF"/>
          <w:sz w:val="21"/>
          <w:szCs w:val="21"/>
          <w:lang w:eastAsia="zh-CN"/>
        </w:rPr>
        <w:t xml:space="preserve"> microarray data in recent years as follows: </w:t>
      </w:r>
      <w:r w:rsidR="00F11082" w:rsidRPr="00F11082">
        <w:rPr>
          <w:rFonts w:ascii="Times New Roman" w:hAnsi="Times New Roman"/>
          <w:i/>
          <w:iCs/>
          <w:color w:val="0000FF"/>
          <w:sz w:val="21"/>
          <w:szCs w:val="21"/>
          <w:lang w:eastAsia="zh-CN"/>
        </w:rPr>
        <w:t>Kar et al.</w:t>
      </w:r>
      <w:r w:rsidR="00904E29">
        <w:rPr>
          <w:rFonts w:ascii="Times New Roman" w:hAnsi="Times New Roman"/>
          <w:i/>
          <w:iCs/>
          <w:color w:val="0000FF"/>
          <w:sz w:val="21"/>
          <w:szCs w:val="21"/>
          <w:lang w:eastAsia="zh-CN"/>
        </w:rPr>
        <w:t xml:space="preserve"> </w:t>
      </w:r>
      <w:r w:rsidR="00DC4435">
        <w:rPr>
          <w:rFonts w:ascii="Times New Roman" w:hAnsi="Times New Roman"/>
          <w:i/>
          <w:iCs/>
          <w:color w:val="0000FF"/>
          <w:sz w:val="21"/>
          <w:szCs w:val="21"/>
          <w:lang w:eastAsia="zh-CN"/>
        </w:rPr>
        <w:t>[8</w:t>
      </w:r>
      <w:r w:rsidR="003D3714">
        <w:rPr>
          <w:rFonts w:ascii="Times New Roman" w:hAnsi="Times New Roman"/>
          <w:i/>
          <w:iCs/>
          <w:color w:val="0000FF"/>
          <w:sz w:val="21"/>
          <w:szCs w:val="21"/>
          <w:lang w:eastAsia="zh-CN"/>
        </w:rPr>
        <w:t>]</w:t>
      </w:r>
      <w:r w:rsidR="00C976CD">
        <w:rPr>
          <w:rFonts w:ascii="Times New Roman" w:hAnsi="Times New Roman"/>
          <w:i/>
          <w:iCs/>
          <w:color w:val="0000FF"/>
          <w:sz w:val="21"/>
          <w:szCs w:val="21"/>
          <w:lang w:eastAsia="zh-CN"/>
        </w:rPr>
        <w:t xml:space="preserve"> employed</w:t>
      </w:r>
      <w:r w:rsidR="00C976CD" w:rsidRPr="00C976CD">
        <w:rPr>
          <w:rFonts w:ascii="Times New Roman" w:hAnsi="Times New Roman"/>
          <w:i/>
          <w:iCs/>
          <w:color w:val="0000FF"/>
          <w:sz w:val="21"/>
          <w:szCs w:val="21"/>
          <w:lang w:eastAsia="zh-CN"/>
        </w:rPr>
        <w:t xml:space="preserve"> PSO and adaptive K-nearest neighborhood</w:t>
      </w:r>
      <w:r w:rsidR="00303E17">
        <w:rPr>
          <w:rFonts w:ascii="Times New Roman" w:hAnsi="Times New Roman"/>
          <w:i/>
          <w:iCs/>
          <w:color w:val="0000FF"/>
          <w:sz w:val="21"/>
          <w:szCs w:val="21"/>
          <w:lang w:eastAsia="zh-CN"/>
        </w:rPr>
        <w:t xml:space="preserve"> to do gene feature selection in 2015; </w:t>
      </w:r>
      <w:r w:rsidR="00303E17" w:rsidRPr="00303E17">
        <w:rPr>
          <w:rFonts w:ascii="Times New Roman" w:hAnsi="Times New Roman"/>
          <w:i/>
          <w:iCs/>
          <w:color w:val="0000FF"/>
          <w:sz w:val="21"/>
          <w:szCs w:val="21"/>
          <w:lang w:eastAsia="zh-CN"/>
        </w:rPr>
        <w:t>Moosa et al</w:t>
      </w:r>
      <w:r w:rsidR="00904E29">
        <w:rPr>
          <w:rFonts w:ascii="Times New Roman" w:hAnsi="Times New Roman"/>
          <w:i/>
          <w:iCs/>
          <w:color w:val="0000FF"/>
          <w:sz w:val="21"/>
          <w:szCs w:val="21"/>
          <w:lang w:eastAsia="zh-CN"/>
        </w:rPr>
        <w:t xml:space="preserve"> </w:t>
      </w:r>
      <w:r w:rsidR="00DC4435">
        <w:rPr>
          <w:rFonts w:ascii="Times New Roman" w:hAnsi="Times New Roman"/>
          <w:i/>
          <w:iCs/>
          <w:color w:val="0000FF"/>
          <w:sz w:val="21"/>
          <w:szCs w:val="21"/>
          <w:lang w:eastAsia="zh-CN"/>
        </w:rPr>
        <w:t>[9</w:t>
      </w:r>
      <w:r w:rsidR="003D3714">
        <w:rPr>
          <w:rFonts w:ascii="Times New Roman" w:hAnsi="Times New Roman"/>
          <w:i/>
          <w:iCs/>
          <w:color w:val="0000FF"/>
          <w:sz w:val="21"/>
          <w:szCs w:val="21"/>
          <w:lang w:eastAsia="zh-CN"/>
        </w:rPr>
        <w:t>]</w:t>
      </w:r>
      <w:r w:rsidR="00303E17">
        <w:rPr>
          <w:rFonts w:ascii="Times New Roman" w:hAnsi="Times New Roman"/>
          <w:i/>
          <w:iCs/>
          <w:color w:val="0000FF"/>
          <w:sz w:val="21"/>
          <w:szCs w:val="21"/>
          <w:lang w:eastAsia="zh-CN"/>
        </w:rPr>
        <w:t xml:space="preserve"> presented</w:t>
      </w:r>
      <w:r w:rsidR="00303E17" w:rsidRPr="00303E17">
        <w:rPr>
          <w:rFonts w:ascii="Times New Roman" w:hAnsi="Times New Roman"/>
          <w:i/>
          <w:iCs/>
          <w:color w:val="0000FF"/>
          <w:sz w:val="21"/>
          <w:szCs w:val="21"/>
          <w:lang w:eastAsia="zh-CN"/>
        </w:rPr>
        <w:t xml:space="preserve"> a modified Artificial Bee Colony Algorithm (ABC)</w:t>
      </w:r>
      <w:r w:rsidR="00303E17">
        <w:rPr>
          <w:rFonts w:ascii="Times New Roman" w:hAnsi="Times New Roman"/>
          <w:i/>
          <w:iCs/>
          <w:color w:val="0000FF"/>
          <w:sz w:val="21"/>
          <w:szCs w:val="21"/>
          <w:lang w:eastAsia="zh-CN"/>
        </w:rPr>
        <w:t xml:space="preserve"> for seeking cancer related genes in 2016; </w:t>
      </w:r>
      <w:r w:rsidR="00303E17" w:rsidRPr="00303E17">
        <w:rPr>
          <w:rFonts w:ascii="Times New Roman" w:hAnsi="Times New Roman"/>
          <w:i/>
          <w:iCs/>
          <w:color w:val="0000FF"/>
          <w:sz w:val="21"/>
          <w:szCs w:val="21"/>
          <w:lang w:eastAsia="zh-CN"/>
        </w:rPr>
        <w:t>Ge et al.</w:t>
      </w:r>
      <w:r w:rsidR="00904E29">
        <w:rPr>
          <w:rFonts w:ascii="Times New Roman" w:hAnsi="Times New Roman"/>
          <w:i/>
          <w:iCs/>
          <w:color w:val="0000FF"/>
          <w:sz w:val="21"/>
          <w:szCs w:val="21"/>
          <w:lang w:eastAsia="zh-CN"/>
        </w:rPr>
        <w:t xml:space="preserve"> [</w:t>
      </w:r>
      <w:r w:rsidR="0099236A">
        <w:rPr>
          <w:rFonts w:ascii="Times New Roman" w:hAnsi="Times New Roman"/>
          <w:i/>
          <w:iCs/>
          <w:color w:val="0000FF"/>
          <w:sz w:val="21"/>
          <w:szCs w:val="21"/>
          <w:lang w:eastAsia="zh-CN"/>
        </w:rPr>
        <w:t>15</w:t>
      </w:r>
      <w:r w:rsidR="00904E29">
        <w:rPr>
          <w:rFonts w:ascii="Times New Roman" w:hAnsi="Times New Roman"/>
          <w:i/>
          <w:iCs/>
          <w:color w:val="0000FF"/>
          <w:sz w:val="21"/>
          <w:szCs w:val="21"/>
          <w:lang w:eastAsia="zh-CN"/>
        </w:rPr>
        <w:t>]</w:t>
      </w:r>
      <w:r w:rsidR="00303E17">
        <w:rPr>
          <w:rFonts w:ascii="Times New Roman" w:hAnsi="Times New Roman"/>
          <w:i/>
          <w:iCs/>
          <w:color w:val="0000FF"/>
          <w:sz w:val="21"/>
          <w:szCs w:val="21"/>
          <w:lang w:eastAsia="zh-CN"/>
        </w:rPr>
        <w:t xml:space="preserve"> posed a two-step feature selection</w:t>
      </w:r>
      <w:r w:rsidR="00303E17">
        <w:rPr>
          <w:rFonts w:ascii="Times New Roman" w:hAnsi="Times New Roman" w:hint="eastAsia"/>
          <w:i/>
          <w:iCs/>
          <w:color w:val="0000FF"/>
          <w:sz w:val="21"/>
          <w:szCs w:val="21"/>
          <w:lang w:eastAsia="zh-CN"/>
        </w:rPr>
        <w:t xml:space="preserve"> </w:t>
      </w:r>
      <w:r w:rsidR="00303E17" w:rsidRPr="00303E17">
        <w:rPr>
          <w:rFonts w:ascii="Times New Roman" w:hAnsi="Times New Roman"/>
          <w:i/>
          <w:iCs/>
          <w:color w:val="0000FF"/>
          <w:sz w:val="21"/>
          <w:szCs w:val="21"/>
          <w:lang w:eastAsia="zh-CN"/>
        </w:rPr>
        <w:t>algorit</w:t>
      </w:r>
      <w:r w:rsidR="00303E17">
        <w:rPr>
          <w:rFonts w:ascii="Times New Roman" w:hAnsi="Times New Roman"/>
          <w:i/>
          <w:iCs/>
          <w:color w:val="0000FF"/>
          <w:sz w:val="21"/>
          <w:szCs w:val="21"/>
          <w:lang w:eastAsia="zh-CN"/>
        </w:rPr>
        <w:t>hm based on maximal information</w:t>
      </w:r>
      <w:r w:rsidR="00303E17">
        <w:rPr>
          <w:rFonts w:ascii="Times New Roman" w:hAnsi="Times New Roman" w:hint="eastAsia"/>
          <w:i/>
          <w:iCs/>
          <w:color w:val="0000FF"/>
          <w:sz w:val="21"/>
          <w:szCs w:val="21"/>
          <w:lang w:eastAsia="zh-CN"/>
        </w:rPr>
        <w:t xml:space="preserve"> </w:t>
      </w:r>
      <w:r w:rsidR="00303E17" w:rsidRPr="00303E17">
        <w:rPr>
          <w:rFonts w:ascii="Times New Roman" w:hAnsi="Times New Roman"/>
          <w:i/>
          <w:iCs/>
          <w:color w:val="0000FF"/>
          <w:sz w:val="21"/>
          <w:szCs w:val="21"/>
          <w:lang w:eastAsia="zh-CN"/>
        </w:rPr>
        <w:t>coefficient</w:t>
      </w:r>
      <w:r w:rsidR="00303E17">
        <w:rPr>
          <w:rFonts w:ascii="Times New Roman" w:hAnsi="Times New Roman"/>
          <w:i/>
          <w:iCs/>
          <w:color w:val="0000FF"/>
          <w:sz w:val="21"/>
          <w:szCs w:val="21"/>
          <w:lang w:eastAsia="zh-CN"/>
        </w:rPr>
        <w:t xml:space="preserve"> in 2016; </w:t>
      </w:r>
      <w:r w:rsidR="00303E17" w:rsidRPr="00303E17">
        <w:rPr>
          <w:rFonts w:ascii="Times New Roman" w:hAnsi="Times New Roman"/>
          <w:i/>
          <w:iCs/>
          <w:color w:val="0000FF"/>
          <w:sz w:val="21"/>
          <w:szCs w:val="21"/>
          <w:lang w:eastAsia="zh-CN"/>
        </w:rPr>
        <w:t>Dashtban and Balafar</w:t>
      </w:r>
      <w:r w:rsidR="00DC4435">
        <w:rPr>
          <w:rFonts w:ascii="Times New Roman" w:hAnsi="Times New Roman"/>
          <w:i/>
          <w:iCs/>
          <w:color w:val="0000FF"/>
          <w:sz w:val="21"/>
          <w:szCs w:val="21"/>
          <w:lang w:eastAsia="zh-CN"/>
        </w:rPr>
        <w:t xml:space="preserve"> [10</w:t>
      </w:r>
      <w:r w:rsidR="00904E29">
        <w:rPr>
          <w:rFonts w:ascii="Times New Roman" w:hAnsi="Times New Roman"/>
          <w:i/>
          <w:iCs/>
          <w:color w:val="0000FF"/>
          <w:sz w:val="21"/>
          <w:szCs w:val="21"/>
          <w:lang w:eastAsia="zh-CN"/>
        </w:rPr>
        <w:t>]</w:t>
      </w:r>
      <w:r w:rsidR="00303E17">
        <w:rPr>
          <w:rFonts w:ascii="Times New Roman" w:hAnsi="Times New Roman"/>
          <w:i/>
          <w:iCs/>
          <w:color w:val="0000FF"/>
          <w:sz w:val="21"/>
          <w:szCs w:val="21"/>
          <w:lang w:eastAsia="zh-CN"/>
        </w:rPr>
        <w:t xml:space="preserve"> proposed </w:t>
      </w:r>
      <w:r w:rsidR="00303E17" w:rsidRPr="00303E17">
        <w:rPr>
          <w:rFonts w:ascii="Times New Roman" w:hAnsi="Times New Roman"/>
          <w:i/>
          <w:iCs/>
          <w:color w:val="0000FF"/>
          <w:sz w:val="21"/>
          <w:szCs w:val="21"/>
          <w:lang w:eastAsia="zh-CN"/>
        </w:rPr>
        <w:t>a</w:t>
      </w:r>
      <w:r w:rsidR="00303E17">
        <w:rPr>
          <w:rFonts w:ascii="Times New Roman" w:hAnsi="Times New Roman"/>
          <w:i/>
          <w:iCs/>
          <w:color w:val="0000FF"/>
          <w:sz w:val="21"/>
          <w:szCs w:val="21"/>
          <w:lang w:eastAsia="zh-CN"/>
        </w:rPr>
        <w:t xml:space="preserve"> </w:t>
      </w:r>
      <w:r w:rsidR="00303E17" w:rsidRPr="00303E17">
        <w:rPr>
          <w:rFonts w:ascii="Times New Roman" w:hAnsi="Times New Roman"/>
          <w:i/>
          <w:iCs/>
          <w:color w:val="0000FF"/>
          <w:sz w:val="21"/>
          <w:szCs w:val="21"/>
          <w:lang w:eastAsia="zh-CN"/>
        </w:rPr>
        <w:t>novel</w:t>
      </w:r>
      <w:r w:rsidR="00303E17">
        <w:rPr>
          <w:rFonts w:ascii="Times New Roman" w:hAnsi="Times New Roman"/>
          <w:i/>
          <w:iCs/>
          <w:color w:val="0000FF"/>
          <w:sz w:val="21"/>
          <w:szCs w:val="21"/>
          <w:lang w:eastAsia="zh-CN"/>
        </w:rPr>
        <w:t xml:space="preserve"> </w:t>
      </w:r>
      <w:r w:rsidR="00303E17" w:rsidRPr="00303E17">
        <w:rPr>
          <w:rFonts w:ascii="Times New Roman" w:hAnsi="Times New Roman"/>
          <w:i/>
          <w:iCs/>
          <w:color w:val="0000FF"/>
          <w:sz w:val="21"/>
          <w:szCs w:val="21"/>
          <w:lang w:eastAsia="zh-CN"/>
        </w:rPr>
        <w:t>evolutionary</w:t>
      </w:r>
      <w:r w:rsidR="00303E17">
        <w:rPr>
          <w:rFonts w:ascii="Times New Roman" w:hAnsi="Times New Roman"/>
          <w:i/>
          <w:iCs/>
          <w:color w:val="0000FF"/>
          <w:sz w:val="21"/>
          <w:szCs w:val="21"/>
          <w:lang w:eastAsia="zh-CN"/>
        </w:rPr>
        <w:t xml:space="preserve"> </w:t>
      </w:r>
      <w:r w:rsidR="00303E17" w:rsidRPr="00303E17">
        <w:rPr>
          <w:rFonts w:ascii="Times New Roman" w:hAnsi="Times New Roman"/>
          <w:i/>
          <w:iCs/>
          <w:color w:val="0000FF"/>
          <w:sz w:val="21"/>
          <w:szCs w:val="21"/>
          <w:lang w:eastAsia="zh-CN"/>
        </w:rPr>
        <w:t>method</w:t>
      </w:r>
      <w:r w:rsidR="00303E17">
        <w:rPr>
          <w:rFonts w:ascii="Times New Roman" w:hAnsi="Times New Roman"/>
          <w:i/>
          <w:iCs/>
          <w:color w:val="0000FF"/>
          <w:sz w:val="21"/>
          <w:szCs w:val="21"/>
          <w:lang w:eastAsia="zh-CN"/>
        </w:rPr>
        <w:t xml:space="preserve"> </w:t>
      </w:r>
      <w:r w:rsidR="00303E17" w:rsidRPr="00303E17">
        <w:rPr>
          <w:rFonts w:ascii="Times New Roman" w:hAnsi="Times New Roman"/>
          <w:i/>
          <w:iCs/>
          <w:color w:val="0000FF"/>
          <w:sz w:val="21"/>
          <w:szCs w:val="21"/>
          <w:lang w:eastAsia="zh-CN"/>
        </w:rPr>
        <w:t>based</w:t>
      </w:r>
      <w:r w:rsidR="00303E17">
        <w:rPr>
          <w:rFonts w:ascii="Times New Roman" w:hAnsi="Times New Roman"/>
          <w:i/>
          <w:iCs/>
          <w:color w:val="0000FF"/>
          <w:sz w:val="21"/>
          <w:szCs w:val="21"/>
          <w:lang w:eastAsia="zh-CN"/>
        </w:rPr>
        <w:t xml:space="preserve"> </w:t>
      </w:r>
      <w:r w:rsidR="00303E17" w:rsidRPr="00303E17">
        <w:rPr>
          <w:rFonts w:ascii="Times New Roman" w:hAnsi="Times New Roman"/>
          <w:i/>
          <w:iCs/>
          <w:color w:val="0000FF"/>
          <w:sz w:val="21"/>
          <w:szCs w:val="21"/>
          <w:lang w:eastAsia="zh-CN"/>
        </w:rPr>
        <w:t>on</w:t>
      </w:r>
      <w:r w:rsidR="00303E17">
        <w:rPr>
          <w:rFonts w:ascii="Times New Roman" w:hAnsi="Times New Roman"/>
          <w:i/>
          <w:iCs/>
          <w:color w:val="0000FF"/>
          <w:sz w:val="21"/>
          <w:szCs w:val="21"/>
          <w:lang w:eastAsia="zh-CN"/>
        </w:rPr>
        <w:t xml:space="preserve"> </w:t>
      </w:r>
      <w:r w:rsidR="00303E17" w:rsidRPr="00303E17">
        <w:rPr>
          <w:rFonts w:ascii="Times New Roman" w:hAnsi="Times New Roman"/>
          <w:i/>
          <w:iCs/>
          <w:color w:val="0000FF"/>
          <w:sz w:val="21"/>
          <w:szCs w:val="21"/>
          <w:lang w:eastAsia="zh-CN"/>
        </w:rPr>
        <w:t>genetical</w:t>
      </w:r>
      <w:r w:rsidR="00303E17">
        <w:rPr>
          <w:rFonts w:ascii="Times New Roman" w:hAnsi="Times New Roman"/>
          <w:i/>
          <w:iCs/>
          <w:color w:val="0000FF"/>
          <w:sz w:val="21"/>
          <w:szCs w:val="21"/>
          <w:lang w:eastAsia="zh-CN"/>
        </w:rPr>
        <w:t xml:space="preserve"> </w:t>
      </w:r>
      <w:r w:rsidR="00904E29">
        <w:rPr>
          <w:rFonts w:ascii="Times New Roman" w:hAnsi="Times New Roman"/>
          <w:i/>
          <w:iCs/>
          <w:color w:val="0000FF"/>
          <w:sz w:val="21"/>
          <w:szCs w:val="21"/>
          <w:lang w:eastAsia="zh-CN"/>
        </w:rPr>
        <w:t>al</w:t>
      </w:r>
      <w:r w:rsidR="00303E17" w:rsidRPr="00303E17">
        <w:rPr>
          <w:rFonts w:ascii="Times New Roman" w:hAnsi="Times New Roman"/>
          <w:i/>
          <w:iCs/>
          <w:color w:val="0000FF"/>
          <w:sz w:val="21"/>
          <w:szCs w:val="21"/>
          <w:lang w:eastAsia="zh-CN"/>
        </w:rPr>
        <w:t>gorithms</w:t>
      </w:r>
      <w:r w:rsidR="00303E17">
        <w:rPr>
          <w:rFonts w:ascii="Times New Roman" w:hAnsi="Times New Roman"/>
          <w:i/>
          <w:iCs/>
          <w:color w:val="0000FF"/>
          <w:sz w:val="21"/>
          <w:szCs w:val="21"/>
          <w:lang w:eastAsia="zh-CN"/>
        </w:rPr>
        <w:t xml:space="preserve"> </w:t>
      </w:r>
      <w:r w:rsidR="00303E17" w:rsidRPr="00303E17">
        <w:rPr>
          <w:rFonts w:ascii="Times New Roman" w:hAnsi="Times New Roman"/>
          <w:i/>
          <w:iCs/>
          <w:color w:val="0000FF"/>
          <w:sz w:val="21"/>
          <w:szCs w:val="21"/>
          <w:lang w:eastAsia="zh-CN"/>
        </w:rPr>
        <w:t>and</w:t>
      </w:r>
      <w:r w:rsidR="00303E17">
        <w:rPr>
          <w:rFonts w:ascii="Times New Roman" w:hAnsi="Times New Roman"/>
          <w:i/>
          <w:iCs/>
          <w:color w:val="0000FF"/>
          <w:sz w:val="21"/>
          <w:szCs w:val="21"/>
          <w:lang w:eastAsia="zh-CN"/>
        </w:rPr>
        <w:t xml:space="preserve"> ar</w:t>
      </w:r>
      <w:r w:rsidR="00303E17" w:rsidRPr="00303E17">
        <w:rPr>
          <w:rFonts w:ascii="Times New Roman" w:hAnsi="Times New Roman"/>
          <w:i/>
          <w:iCs/>
          <w:color w:val="0000FF"/>
          <w:sz w:val="21"/>
          <w:szCs w:val="21"/>
          <w:lang w:eastAsia="zh-CN"/>
        </w:rPr>
        <w:t>tificial</w:t>
      </w:r>
      <w:r w:rsidR="00303E17">
        <w:rPr>
          <w:rFonts w:ascii="Times New Roman" w:hAnsi="Times New Roman"/>
          <w:i/>
          <w:iCs/>
          <w:color w:val="0000FF"/>
          <w:sz w:val="21"/>
          <w:szCs w:val="21"/>
          <w:lang w:eastAsia="zh-CN"/>
        </w:rPr>
        <w:t xml:space="preserve"> </w:t>
      </w:r>
      <w:r w:rsidR="00303E17" w:rsidRPr="00303E17">
        <w:rPr>
          <w:rFonts w:ascii="Times New Roman" w:hAnsi="Times New Roman"/>
          <w:i/>
          <w:iCs/>
          <w:color w:val="0000FF"/>
          <w:sz w:val="21"/>
          <w:szCs w:val="21"/>
          <w:lang w:eastAsia="zh-CN"/>
        </w:rPr>
        <w:t>intelligence</w:t>
      </w:r>
      <w:r w:rsidR="00904E29">
        <w:rPr>
          <w:rFonts w:ascii="Times New Roman" w:hAnsi="Times New Roman"/>
          <w:i/>
          <w:iCs/>
          <w:color w:val="0000FF"/>
          <w:sz w:val="21"/>
          <w:szCs w:val="21"/>
          <w:lang w:eastAsia="zh-CN"/>
        </w:rPr>
        <w:t xml:space="preserve"> in 2017.</w:t>
      </w:r>
      <w:r w:rsidR="00C83AD5">
        <w:rPr>
          <w:rFonts w:ascii="Times New Roman" w:hAnsi="Times New Roman"/>
          <w:i/>
          <w:iCs/>
          <w:color w:val="0000FF"/>
          <w:sz w:val="21"/>
          <w:szCs w:val="21"/>
          <w:lang w:eastAsia="zh-CN"/>
        </w:rPr>
        <w:t xml:space="preserve"> </w:t>
      </w:r>
    </w:p>
    <w:p w:rsidR="00B86341" w:rsidRDefault="00B86341">
      <w:pPr>
        <w:rPr>
          <w:rFonts w:eastAsia="PMingLiU"/>
        </w:rPr>
      </w:pPr>
    </w:p>
    <w:p w:rsidR="002316E7" w:rsidRDefault="002316E7">
      <w:pPr>
        <w:rPr>
          <w:rFonts w:eastAsia="PMingLiU"/>
        </w:rPr>
      </w:pPr>
    </w:p>
    <w:p w:rsidR="00C83AD5" w:rsidRPr="00C83AD5" w:rsidRDefault="00C83AD5" w:rsidP="00C83AD5">
      <w:pPr>
        <w:spacing w:after="0" w:line="360" w:lineRule="auto"/>
        <w:jc w:val="both"/>
        <w:rPr>
          <w:rFonts w:ascii="Times New Roman" w:eastAsia="PMingLiU" w:hAnsi="Times New Roman"/>
          <w:b/>
          <w:color w:val="222222"/>
          <w:sz w:val="21"/>
          <w:szCs w:val="21"/>
        </w:rPr>
      </w:pPr>
      <w:r>
        <w:rPr>
          <w:rFonts w:ascii="Times New Roman" w:hAnsi="Times New Roman"/>
          <w:b/>
          <w:color w:val="222222"/>
          <w:sz w:val="21"/>
          <w:szCs w:val="21"/>
        </w:rPr>
        <w:t>REFERENCES</w:t>
      </w:r>
    </w:p>
    <w:p w:rsidR="003D3714" w:rsidRPr="00092453" w:rsidRDefault="003D3714"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[1] Holland J H. Adaptation in natural and artificial systems. An introductory analysis with application to biology, control, and artificial intelligence[J]. Ann Arbor, MI: University of Michigan Press, 1975.</w:t>
      </w:r>
    </w:p>
    <w:p w:rsidR="0099236A" w:rsidRPr="00092453" w:rsidRDefault="003D3714"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[2] Goldberg D E. Genetic Algorithms in Search, Optimization, and Machine Learning[J]. 1989.</w:t>
      </w:r>
    </w:p>
    <w:p w:rsidR="0038502C" w:rsidRPr="0038502C" w:rsidRDefault="0038502C" w:rsidP="0038502C">
      <w:pPr>
        <w:spacing w:after="0" w:line="300" w:lineRule="auto"/>
        <w:rPr>
          <w:rFonts w:ascii="Times New Roman" w:eastAsiaTheme="minorEastAsia" w:hAnsi="Times New Roman"/>
          <w:sz w:val="20"/>
          <w:lang w:eastAsia="zh-CN"/>
        </w:rPr>
      </w:pPr>
      <w:r>
        <w:rPr>
          <w:rFonts w:ascii="Times New Roman" w:eastAsiaTheme="minorEastAsia" w:hAnsi="Times New Roman"/>
          <w:sz w:val="20"/>
          <w:lang w:eastAsia="zh-CN"/>
        </w:rPr>
        <w:t>[3</w:t>
      </w:r>
      <w:r w:rsidRPr="0038502C">
        <w:rPr>
          <w:rFonts w:ascii="Times New Roman" w:eastAsiaTheme="minorEastAsia" w:hAnsi="Times New Roman"/>
          <w:sz w:val="20"/>
          <w:lang w:eastAsia="zh-CN"/>
        </w:rPr>
        <w:t>] Kim I Y, De Weck O L. Variable chromosome length genetic algorithm for progressive refinement in topology optimization[J]. Structural and Multidisciplinary Optimization, 2005, 29(6): 445-456.</w:t>
      </w:r>
    </w:p>
    <w:p w:rsidR="0038502C" w:rsidRDefault="0038502C" w:rsidP="0038502C">
      <w:pPr>
        <w:spacing w:after="0" w:line="300" w:lineRule="auto"/>
        <w:rPr>
          <w:rFonts w:ascii="Times New Roman" w:eastAsiaTheme="minorEastAsia" w:hAnsi="Times New Roman"/>
          <w:sz w:val="20"/>
          <w:lang w:eastAsia="zh-CN"/>
        </w:rPr>
      </w:pPr>
      <w:r>
        <w:rPr>
          <w:rFonts w:ascii="Times New Roman" w:eastAsiaTheme="minorEastAsia" w:hAnsi="Times New Roman"/>
          <w:sz w:val="20"/>
          <w:lang w:eastAsia="zh-CN"/>
        </w:rPr>
        <w:t>[4</w:t>
      </w:r>
      <w:r w:rsidRPr="0038502C">
        <w:rPr>
          <w:rFonts w:ascii="Times New Roman" w:eastAsiaTheme="minorEastAsia" w:hAnsi="Times New Roman"/>
          <w:sz w:val="20"/>
          <w:lang w:eastAsia="zh-CN"/>
        </w:rPr>
        <w:t>] Lee C Y, Antonsson E K. Variable Length Genomes for Evolutionary Algorithms[C]//GECCO. 2000, 2000: 806.</w:t>
      </w:r>
    </w:p>
    <w:p w:rsidR="0099236A" w:rsidRPr="00092453" w:rsidRDefault="0099236A"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[5] Oreski S, Oreski G. Genetic algorithm-based heuristic for feature selection in credit risk assessment[J]. Expert Systems with Applications, 2014, 41(4):2052-2064.</w:t>
      </w:r>
    </w:p>
    <w:p w:rsidR="0099236A" w:rsidRPr="00092453" w:rsidRDefault="0099236A"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[6] Jung M, Zscheischler J. A Guided Hybrid Genetic Algorithm for Feature Selection with Expensive Cost Functions[J]. Procedia Computer Science, 2013, 18:2337-2346.</w:t>
      </w:r>
    </w:p>
    <w:p w:rsidR="0099236A" w:rsidRDefault="0099236A"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[7] Yang J, Honavar V. Feature Subset Selection Using a Genetic Algorithm[J]. IEEE Intelligent Systems &amp; Their Applications, 2002, 13(2):44-49.</w:t>
      </w:r>
    </w:p>
    <w:p w:rsidR="0038502C" w:rsidRPr="0038502C" w:rsidRDefault="0038502C" w:rsidP="0038502C">
      <w:pPr>
        <w:spacing w:after="0" w:line="300" w:lineRule="auto"/>
        <w:rPr>
          <w:rFonts w:ascii="Times New Roman" w:eastAsiaTheme="minorEastAsia" w:hAnsi="Times New Roman"/>
          <w:sz w:val="20"/>
          <w:lang w:eastAsia="zh-CN"/>
        </w:rPr>
      </w:pPr>
      <w:r>
        <w:rPr>
          <w:rFonts w:ascii="Times New Roman" w:eastAsiaTheme="minorEastAsia" w:hAnsi="Times New Roman"/>
          <w:sz w:val="20"/>
          <w:lang w:eastAsia="zh-CN"/>
        </w:rPr>
        <w:t>[8</w:t>
      </w:r>
      <w:r w:rsidRPr="0038502C">
        <w:rPr>
          <w:rFonts w:ascii="Times New Roman" w:eastAsiaTheme="minorEastAsia" w:hAnsi="Times New Roman"/>
          <w:sz w:val="20"/>
          <w:lang w:eastAsia="zh-CN"/>
        </w:rPr>
        <w:t>] Kar S, Sharma K D, Maitra M. Gene selection from microarray gene expression data for classification of cancer subgroups employing PSO and adaptive K -nearest neighborhood technique[J]. Expert Systems with Applications, 2015, 42(1):612-627.</w:t>
      </w:r>
    </w:p>
    <w:p w:rsidR="0038502C" w:rsidRPr="00092453" w:rsidRDefault="0038502C" w:rsidP="0038502C">
      <w:pPr>
        <w:spacing w:after="0" w:line="300" w:lineRule="auto"/>
        <w:rPr>
          <w:rFonts w:ascii="Times New Roman" w:eastAsiaTheme="minorEastAsia" w:hAnsi="Times New Roman"/>
          <w:sz w:val="20"/>
          <w:lang w:eastAsia="zh-CN"/>
        </w:rPr>
      </w:pPr>
      <w:r>
        <w:rPr>
          <w:rFonts w:ascii="Times New Roman" w:eastAsiaTheme="minorEastAsia" w:hAnsi="Times New Roman"/>
          <w:sz w:val="20"/>
          <w:lang w:eastAsia="zh-CN"/>
        </w:rPr>
        <w:t>[9</w:t>
      </w:r>
      <w:r w:rsidRPr="0038502C">
        <w:rPr>
          <w:rFonts w:ascii="Times New Roman" w:eastAsiaTheme="minorEastAsia" w:hAnsi="Times New Roman"/>
          <w:sz w:val="20"/>
          <w:lang w:eastAsia="zh-CN"/>
        </w:rPr>
        <w:t>] Moosa J M, Shakur R, Kaykobad M, et al. Gene selection for cancer classification with the help of bees[J]. Bmc Medical Genomics, 2016, 9 Suppl 2(2):47.</w:t>
      </w:r>
    </w:p>
    <w:p w:rsidR="0099236A" w:rsidRPr="00092453" w:rsidRDefault="0099236A"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[10] Dashtban M, Balafar M. Gene selection for microarray cancer classification using a new evolutionary method employing a</w:t>
      </w:r>
      <w:r w:rsidR="002E202C" w:rsidRPr="00092453">
        <w:rPr>
          <w:rFonts w:ascii="Times New Roman" w:eastAsiaTheme="minorEastAsia" w:hAnsi="Times New Roman"/>
          <w:sz w:val="20"/>
          <w:lang w:eastAsia="zh-CN"/>
        </w:rPr>
        <w:t>rtificial intelligence concepts</w:t>
      </w:r>
      <w:r w:rsidRPr="00092453">
        <w:rPr>
          <w:rFonts w:ascii="Times New Roman" w:eastAsiaTheme="minorEastAsia" w:hAnsi="Times New Roman"/>
          <w:sz w:val="20"/>
          <w:lang w:eastAsia="zh-CN"/>
        </w:rPr>
        <w:t>[J]. Genomics, 2017, 109(2):91-107.</w:t>
      </w:r>
    </w:p>
    <w:p w:rsidR="0099236A" w:rsidRPr="00092453" w:rsidRDefault="0099236A"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[11] Guyon I, Weston J, Barnhill S, et al. Gene selection for cancer classification using support vector machines[J]. Machine learning, 2002, 46(1): 389-422.</w:t>
      </w:r>
    </w:p>
    <w:p w:rsidR="0099236A" w:rsidRPr="00092453" w:rsidRDefault="0099236A"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[12] Blickle T, Thiele L. A comparison of selection schemes used in genetic algorithms[J]. 1995.</w:t>
      </w:r>
    </w:p>
    <w:p w:rsidR="0099236A" w:rsidRPr="00092453" w:rsidRDefault="0099236A"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[13] Saeys Y, Inza I, Larrañaga P. A review of feature selecti</w:t>
      </w:r>
      <w:r w:rsidR="002E202C" w:rsidRPr="00092453">
        <w:rPr>
          <w:rFonts w:ascii="Times New Roman" w:eastAsiaTheme="minorEastAsia" w:hAnsi="Times New Roman"/>
          <w:sz w:val="20"/>
          <w:lang w:eastAsia="zh-CN"/>
        </w:rPr>
        <w:t>on techniques in bioinformatics</w:t>
      </w:r>
      <w:r w:rsidRPr="00092453">
        <w:rPr>
          <w:rFonts w:ascii="Times New Roman" w:eastAsiaTheme="minorEastAsia" w:hAnsi="Times New Roman"/>
          <w:sz w:val="20"/>
          <w:lang w:eastAsia="zh-CN"/>
        </w:rPr>
        <w:t>[J]. Bioinformatics, 2007, 23(19):2507.</w:t>
      </w:r>
    </w:p>
    <w:p w:rsidR="0099236A" w:rsidRPr="00092453" w:rsidRDefault="0099236A"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[14] Lin W J, Chen J J. Class-imbalanced classi</w:t>
      </w:r>
      <w:r w:rsidR="002E202C" w:rsidRPr="00092453">
        <w:rPr>
          <w:rFonts w:ascii="Times New Roman" w:eastAsiaTheme="minorEastAsia" w:hAnsi="Times New Roman"/>
          <w:sz w:val="20"/>
          <w:lang w:eastAsia="zh-CN"/>
        </w:rPr>
        <w:t>fiers for high-dimensional data</w:t>
      </w:r>
      <w:r w:rsidRPr="00092453">
        <w:rPr>
          <w:rFonts w:ascii="Times New Roman" w:eastAsiaTheme="minorEastAsia" w:hAnsi="Times New Roman"/>
          <w:sz w:val="20"/>
          <w:lang w:eastAsia="zh-CN"/>
        </w:rPr>
        <w:t>[J]. Briefings in Bioinformatics, 2013, 14(1):13.</w:t>
      </w:r>
    </w:p>
    <w:p w:rsidR="003D3714" w:rsidRPr="00092453" w:rsidRDefault="003D3714" w:rsidP="00092453">
      <w:pPr>
        <w:spacing w:after="0" w:line="300" w:lineRule="auto"/>
        <w:rPr>
          <w:rFonts w:ascii="Times New Roman" w:eastAsiaTheme="minorEastAsia" w:hAnsi="Times New Roman"/>
          <w:sz w:val="20"/>
          <w:lang w:eastAsia="zh-CN"/>
        </w:rPr>
      </w:pPr>
      <w:r w:rsidRPr="00092453">
        <w:rPr>
          <w:rFonts w:ascii="Times New Roman" w:eastAsiaTheme="minorEastAsia" w:hAnsi="Times New Roman"/>
          <w:sz w:val="20"/>
          <w:lang w:eastAsia="zh-CN"/>
        </w:rPr>
        <w:t>[</w:t>
      </w:r>
      <w:r w:rsidR="0099236A" w:rsidRPr="00092453">
        <w:rPr>
          <w:rFonts w:ascii="Times New Roman" w:eastAsiaTheme="minorEastAsia" w:hAnsi="Times New Roman"/>
          <w:sz w:val="20"/>
          <w:lang w:eastAsia="zh-CN"/>
        </w:rPr>
        <w:t>15</w:t>
      </w:r>
      <w:r w:rsidRPr="00092453">
        <w:rPr>
          <w:rFonts w:ascii="Times New Roman" w:eastAsiaTheme="minorEastAsia" w:hAnsi="Times New Roman"/>
          <w:sz w:val="20"/>
          <w:lang w:eastAsia="zh-CN"/>
        </w:rPr>
        <w:t>] Ge R, Zhou M, Luo Y, et al. McTwo: a two-step feature selection algorithm based on maximal information coefficient[J]. Bmc Bioinformatics, 2016, 17(1):142.</w:t>
      </w:r>
    </w:p>
    <w:sectPr w:rsidR="003D3714" w:rsidRPr="00092453" w:rsidSect="00621E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8E5" w:rsidRDefault="00F858E5" w:rsidP="00F01D10">
      <w:pPr>
        <w:spacing w:after="0" w:line="240" w:lineRule="auto"/>
      </w:pPr>
      <w:r>
        <w:separator/>
      </w:r>
    </w:p>
  </w:endnote>
  <w:endnote w:type="continuationSeparator" w:id="0">
    <w:p w:rsidR="00F858E5" w:rsidRDefault="00F858E5" w:rsidP="00F01D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8E5" w:rsidRDefault="00F858E5" w:rsidP="00F01D10">
      <w:pPr>
        <w:spacing w:after="0" w:line="240" w:lineRule="auto"/>
      </w:pPr>
      <w:r>
        <w:separator/>
      </w:r>
    </w:p>
  </w:footnote>
  <w:footnote w:type="continuationSeparator" w:id="0">
    <w:p w:rsidR="00F858E5" w:rsidRDefault="00F858E5" w:rsidP="00F01D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460C1"/>
    <w:multiLevelType w:val="hybridMultilevel"/>
    <w:tmpl w:val="69FC5644"/>
    <w:lvl w:ilvl="0" w:tplc="3364E7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6341"/>
    <w:rsid w:val="00020A25"/>
    <w:rsid w:val="0004666E"/>
    <w:rsid w:val="00050CF4"/>
    <w:rsid w:val="00092453"/>
    <w:rsid w:val="0009376A"/>
    <w:rsid w:val="000B4554"/>
    <w:rsid w:val="000D1CDC"/>
    <w:rsid w:val="000D2852"/>
    <w:rsid w:val="00110EFB"/>
    <w:rsid w:val="0012091F"/>
    <w:rsid w:val="001346D6"/>
    <w:rsid w:val="00145256"/>
    <w:rsid w:val="001659E7"/>
    <w:rsid w:val="001B1A7D"/>
    <w:rsid w:val="001E49C6"/>
    <w:rsid w:val="001F7594"/>
    <w:rsid w:val="00222B14"/>
    <w:rsid w:val="00223ECA"/>
    <w:rsid w:val="002316E7"/>
    <w:rsid w:val="00256480"/>
    <w:rsid w:val="0027071A"/>
    <w:rsid w:val="002A3CF3"/>
    <w:rsid w:val="002C3712"/>
    <w:rsid w:val="002E202C"/>
    <w:rsid w:val="00303E17"/>
    <w:rsid w:val="00332A57"/>
    <w:rsid w:val="003408ED"/>
    <w:rsid w:val="003545C7"/>
    <w:rsid w:val="00364456"/>
    <w:rsid w:val="00366E40"/>
    <w:rsid w:val="00375EA2"/>
    <w:rsid w:val="0038502C"/>
    <w:rsid w:val="0038522B"/>
    <w:rsid w:val="00393F54"/>
    <w:rsid w:val="003B5E6D"/>
    <w:rsid w:val="003C10CD"/>
    <w:rsid w:val="003D3714"/>
    <w:rsid w:val="003D39D3"/>
    <w:rsid w:val="003E7EAC"/>
    <w:rsid w:val="003F3DD8"/>
    <w:rsid w:val="00414B6C"/>
    <w:rsid w:val="00447FF4"/>
    <w:rsid w:val="00463C22"/>
    <w:rsid w:val="00471340"/>
    <w:rsid w:val="00491CC8"/>
    <w:rsid w:val="004A0836"/>
    <w:rsid w:val="004A5B1C"/>
    <w:rsid w:val="004E7BFB"/>
    <w:rsid w:val="004F1417"/>
    <w:rsid w:val="00504587"/>
    <w:rsid w:val="00507D50"/>
    <w:rsid w:val="005605D1"/>
    <w:rsid w:val="00562365"/>
    <w:rsid w:val="00563F32"/>
    <w:rsid w:val="00580AB7"/>
    <w:rsid w:val="005B7C86"/>
    <w:rsid w:val="005C5786"/>
    <w:rsid w:val="005C7571"/>
    <w:rsid w:val="00621E07"/>
    <w:rsid w:val="00624C2E"/>
    <w:rsid w:val="0063502A"/>
    <w:rsid w:val="0065252D"/>
    <w:rsid w:val="006764D2"/>
    <w:rsid w:val="00685F34"/>
    <w:rsid w:val="006A650E"/>
    <w:rsid w:val="007518F9"/>
    <w:rsid w:val="007C4709"/>
    <w:rsid w:val="00815B6D"/>
    <w:rsid w:val="00816F07"/>
    <w:rsid w:val="00834E55"/>
    <w:rsid w:val="00861274"/>
    <w:rsid w:val="0089479C"/>
    <w:rsid w:val="008B2F99"/>
    <w:rsid w:val="008F4260"/>
    <w:rsid w:val="00904E29"/>
    <w:rsid w:val="00917F93"/>
    <w:rsid w:val="009344D6"/>
    <w:rsid w:val="00991534"/>
    <w:rsid w:val="0099236A"/>
    <w:rsid w:val="00992FE7"/>
    <w:rsid w:val="009B6DB9"/>
    <w:rsid w:val="009D0393"/>
    <w:rsid w:val="009E59B4"/>
    <w:rsid w:val="00A330A9"/>
    <w:rsid w:val="00A43AAA"/>
    <w:rsid w:val="00A54F4E"/>
    <w:rsid w:val="00A83D5A"/>
    <w:rsid w:val="00AB185E"/>
    <w:rsid w:val="00AB4C90"/>
    <w:rsid w:val="00AD08EB"/>
    <w:rsid w:val="00B141CC"/>
    <w:rsid w:val="00B65C3E"/>
    <w:rsid w:val="00B86341"/>
    <w:rsid w:val="00B963E7"/>
    <w:rsid w:val="00BB75FB"/>
    <w:rsid w:val="00BC5CDA"/>
    <w:rsid w:val="00BE072C"/>
    <w:rsid w:val="00BE2ED7"/>
    <w:rsid w:val="00BE5E46"/>
    <w:rsid w:val="00C12D1E"/>
    <w:rsid w:val="00C32329"/>
    <w:rsid w:val="00C35AE2"/>
    <w:rsid w:val="00C600A8"/>
    <w:rsid w:val="00C83AD5"/>
    <w:rsid w:val="00C956BC"/>
    <w:rsid w:val="00C976CD"/>
    <w:rsid w:val="00CB2F3C"/>
    <w:rsid w:val="00CB33E7"/>
    <w:rsid w:val="00CB5B48"/>
    <w:rsid w:val="00D00F19"/>
    <w:rsid w:val="00D67D80"/>
    <w:rsid w:val="00D70938"/>
    <w:rsid w:val="00DB0296"/>
    <w:rsid w:val="00DB6E8D"/>
    <w:rsid w:val="00DC016C"/>
    <w:rsid w:val="00DC24FC"/>
    <w:rsid w:val="00DC2992"/>
    <w:rsid w:val="00DC4435"/>
    <w:rsid w:val="00DD18D9"/>
    <w:rsid w:val="00DE0BFE"/>
    <w:rsid w:val="00DF1B4F"/>
    <w:rsid w:val="00E01656"/>
    <w:rsid w:val="00E052F4"/>
    <w:rsid w:val="00E109F3"/>
    <w:rsid w:val="00E21E62"/>
    <w:rsid w:val="00E74007"/>
    <w:rsid w:val="00EB15AB"/>
    <w:rsid w:val="00EE00A4"/>
    <w:rsid w:val="00F01D10"/>
    <w:rsid w:val="00F07434"/>
    <w:rsid w:val="00F11082"/>
    <w:rsid w:val="00F30549"/>
    <w:rsid w:val="00F56092"/>
    <w:rsid w:val="00F63F64"/>
    <w:rsid w:val="00F80F18"/>
    <w:rsid w:val="00F82DAD"/>
    <w:rsid w:val="00F858E5"/>
    <w:rsid w:val="00FE6BB2"/>
    <w:rsid w:val="00FF0235"/>
    <w:rsid w:val="00FF0760"/>
    <w:rsid w:val="00FF70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274"/>
    <w:pPr>
      <w:spacing w:after="200" w:line="276" w:lineRule="auto"/>
    </w:pPr>
    <w:rPr>
      <w:rFonts w:ascii="Calibri" w:eastAsia="宋体" w:hAnsi="Calibri" w:cs="Times New Roman"/>
      <w:kern w:val="0"/>
      <w:sz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D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1D10"/>
    <w:rPr>
      <w:sz w:val="18"/>
      <w:szCs w:val="18"/>
    </w:rPr>
  </w:style>
  <w:style w:type="paragraph" w:styleId="Footer">
    <w:name w:val="footer"/>
    <w:basedOn w:val="Normal"/>
    <w:link w:val="FooterChar"/>
    <w:uiPriority w:val="99"/>
    <w:unhideWhenUsed/>
    <w:rsid w:val="00F01D1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01D10"/>
    <w:rPr>
      <w:sz w:val="18"/>
      <w:szCs w:val="18"/>
    </w:rPr>
  </w:style>
  <w:style w:type="paragraph" w:styleId="ListParagraph">
    <w:name w:val="List Paragraph"/>
    <w:basedOn w:val="Normal"/>
    <w:uiPriority w:val="34"/>
    <w:qFormat/>
    <w:rsid w:val="00F01D10"/>
    <w:pPr>
      <w:ind w:firstLineChars="200" w:firstLine="420"/>
    </w:pPr>
  </w:style>
  <w:style w:type="character" w:styleId="Emphasis">
    <w:name w:val="Emphasis"/>
    <w:basedOn w:val="DefaultParagraphFont"/>
    <w:uiPriority w:val="20"/>
    <w:qFormat/>
    <w:rsid w:val="00DB0296"/>
    <w:rPr>
      <w:i/>
      <w:iCs/>
    </w:rPr>
  </w:style>
  <w:style w:type="character" w:styleId="Hyperlink">
    <w:name w:val="Hyperlink"/>
    <w:basedOn w:val="DefaultParagraphFont"/>
    <w:uiPriority w:val="99"/>
    <w:unhideWhenUsed/>
    <w:rsid w:val="00DB0296"/>
    <w:rPr>
      <w:color w:val="0563C1" w:themeColor="hyperlink"/>
      <w:u w:val="single"/>
    </w:rPr>
  </w:style>
  <w:style w:type="character" w:styleId="FollowedHyperlink">
    <w:name w:val="FollowedHyperlink"/>
    <w:basedOn w:val="DefaultParagraphFont"/>
    <w:uiPriority w:val="99"/>
    <w:semiHidden/>
    <w:unhideWhenUsed/>
    <w:rsid w:val="00DB0296"/>
    <w:rPr>
      <w:color w:val="954F72" w:themeColor="followedHyperlink"/>
      <w:u w:val="single"/>
    </w:rPr>
  </w:style>
  <w:style w:type="paragraph" w:styleId="BalloonText">
    <w:name w:val="Balloon Text"/>
    <w:basedOn w:val="Normal"/>
    <w:link w:val="BalloonTextChar"/>
    <w:uiPriority w:val="99"/>
    <w:semiHidden/>
    <w:unhideWhenUsed/>
    <w:rsid w:val="0038522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38522B"/>
    <w:rPr>
      <w:rFonts w:ascii="Calibri" w:eastAsia="宋体" w:hAnsi="Calibri" w:cs="Times New Roman"/>
      <w:kern w:val="0"/>
      <w:sz w:val="16"/>
      <w:szCs w:val="16"/>
      <w:lang w:eastAsia="zh-TW"/>
    </w:rPr>
  </w:style>
</w:styles>
</file>

<file path=word/webSettings.xml><?xml version="1.0" encoding="utf-8"?>
<w:webSettings xmlns:r="http://schemas.openxmlformats.org/officeDocument/2006/relationships" xmlns:w="http://schemas.openxmlformats.org/wordprocessingml/2006/main">
  <w:divs>
    <w:div w:id="337775420">
      <w:bodyDiv w:val="1"/>
      <w:marLeft w:val="0"/>
      <w:marRight w:val="0"/>
      <w:marTop w:val="0"/>
      <w:marBottom w:val="0"/>
      <w:divBdr>
        <w:top w:val="none" w:sz="0" w:space="0" w:color="auto"/>
        <w:left w:val="none" w:sz="0" w:space="0" w:color="auto"/>
        <w:bottom w:val="none" w:sz="0" w:space="0" w:color="auto"/>
        <w:right w:val="none" w:sz="0" w:space="0" w:color="auto"/>
      </w:divBdr>
    </w:div>
    <w:div w:id="18616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engeace/MGRFE-GaRFE/tree/master/Demo" TargetMode="External"/><Relationship Id="rId2" Type="http://schemas.openxmlformats.org/officeDocument/2006/relationships/numbering" Target="numbering.xml"/><Relationship Id="rId16" Type="http://schemas.openxmlformats.org/officeDocument/2006/relationships/hyperlink" Target="https://github.com/Pengeace/MGRFE-GaRF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ngeace/MGRFE-GaRF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06DCD-6B7E-4580-9043-0B602F13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10</Pages>
  <Words>2834</Words>
  <Characters>16156</Characters>
  <Application>Microsoft Office Word</Application>
  <DocSecurity>0</DocSecurity>
  <Lines>134</Lines>
  <Paragraphs>37</Paragraphs>
  <ScaleCrop>false</ScaleCrop>
  <Company/>
  <LinksUpToDate>false</LinksUpToDate>
  <CharactersWithSpaces>18953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PENG</dc:creator>
  <cp:keywords/>
  <dc:description/>
  <cp:lastModifiedBy>Microsoft</cp:lastModifiedBy>
  <cp:revision>53</cp:revision>
  <dcterms:created xsi:type="dcterms:W3CDTF">2017-09-26T01:06:00Z</dcterms:created>
  <dcterms:modified xsi:type="dcterms:W3CDTF">2017-09-30T06:16:00Z</dcterms:modified>
</cp:coreProperties>
</file>